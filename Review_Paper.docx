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87A1D" w14:textId="55F44636" w:rsidR="001E742C" w:rsidRPr="00F55A6F" w:rsidRDefault="001E742C" w:rsidP="008F1399">
      <w:pPr>
        <w:shd w:val="clear" w:color="auto" w:fill="FFFFFF"/>
        <w:spacing w:before="100" w:beforeAutospacing="1" w:after="100" w:afterAutospacing="1" w:line="360" w:lineRule="auto"/>
        <w:jc w:val="center"/>
        <w:rPr>
          <w:rStyle w:val="BookTitle"/>
          <w:i w:val="0"/>
          <w:iCs w:val="0"/>
          <w:lang w:val="en-US"/>
        </w:rPr>
      </w:pPr>
      <w:r w:rsidRPr="00F55A6F">
        <w:rPr>
          <w:rStyle w:val="BookTitle"/>
          <w:i w:val="0"/>
          <w:iCs w:val="0"/>
        </w:rPr>
        <w:t xml:space="preserve">Understanding </w:t>
      </w:r>
      <w:r w:rsidRPr="001E742C">
        <w:rPr>
          <w:rStyle w:val="BookTitle"/>
          <w:i w:val="0"/>
          <w:iCs w:val="0"/>
        </w:rPr>
        <w:t>Ecosystems</w:t>
      </w:r>
      <w:r w:rsidRPr="00F55A6F">
        <w:rPr>
          <w:rStyle w:val="BookTitle"/>
          <w:i w:val="0"/>
          <w:iCs w:val="0"/>
        </w:rPr>
        <w:t xml:space="preserve"> and </w:t>
      </w:r>
      <w:del w:id="0" w:author="Y. Ghiassi-Farrokhfal" w:date="2020-04-26T16:28:00Z">
        <w:r w:rsidRPr="00F55A6F" w:rsidDel="007C5045">
          <w:rPr>
            <w:rStyle w:val="BookTitle"/>
            <w:i w:val="0"/>
            <w:iCs w:val="0"/>
          </w:rPr>
          <w:delText>their</w:delText>
        </w:r>
        <w:r w:rsidRPr="001E742C" w:rsidDel="007C5045">
          <w:rPr>
            <w:rStyle w:val="BookTitle"/>
            <w:i w:val="0"/>
            <w:iCs w:val="0"/>
          </w:rPr>
          <w:delText xml:space="preserve"> </w:delText>
        </w:r>
      </w:del>
      <w:ins w:id="1" w:author="Y. Ghiassi-Farrokhfal" w:date="2020-04-26T16:28:00Z">
        <w:r w:rsidR="007C5045">
          <w:rPr>
            <w:rStyle w:val="BookTitle"/>
            <w:i w:val="0"/>
            <w:iCs w:val="0"/>
            <w:lang w:val="en-US"/>
          </w:rPr>
          <w:t>T</w:t>
        </w:r>
        <w:r w:rsidR="007C5045" w:rsidRPr="00F55A6F">
          <w:rPr>
            <w:rStyle w:val="BookTitle"/>
            <w:i w:val="0"/>
            <w:iCs w:val="0"/>
          </w:rPr>
          <w:t>heir</w:t>
        </w:r>
        <w:r w:rsidR="007C5045" w:rsidRPr="001E742C">
          <w:rPr>
            <w:rStyle w:val="BookTitle"/>
            <w:i w:val="0"/>
            <w:iCs w:val="0"/>
          </w:rPr>
          <w:t xml:space="preserve"> </w:t>
        </w:r>
      </w:ins>
      <w:del w:id="2" w:author="Y. Ghiassi-Farrokhfal" w:date="2020-04-26T16:28:00Z">
        <w:r w:rsidRPr="00F55A6F" w:rsidDel="007C5045">
          <w:rPr>
            <w:rStyle w:val="BookTitle"/>
            <w:i w:val="0"/>
            <w:iCs w:val="0"/>
          </w:rPr>
          <w:delText>i</w:delText>
        </w:r>
        <w:r w:rsidRPr="001E742C" w:rsidDel="007C5045">
          <w:rPr>
            <w:rStyle w:val="BookTitle"/>
            <w:i w:val="0"/>
            <w:iCs w:val="0"/>
          </w:rPr>
          <w:delText xml:space="preserve">mplications </w:delText>
        </w:r>
      </w:del>
      <w:ins w:id="3" w:author="Y. Ghiassi-Farrokhfal" w:date="2020-04-26T16:28:00Z">
        <w:r w:rsidR="007C5045">
          <w:rPr>
            <w:rStyle w:val="BookTitle"/>
            <w:i w:val="0"/>
            <w:iCs w:val="0"/>
            <w:lang w:val="en-US"/>
          </w:rPr>
          <w:t>I</w:t>
        </w:r>
        <w:r w:rsidR="007C5045" w:rsidRPr="001E742C">
          <w:rPr>
            <w:rStyle w:val="BookTitle"/>
            <w:i w:val="0"/>
            <w:iCs w:val="0"/>
          </w:rPr>
          <w:t xml:space="preserve">mplications </w:t>
        </w:r>
      </w:ins>
      <w:r w:rsidRPr="001E742C">
        <w:rPr>
          <w:rStyle w:val="BookTitle"/>
          <w:i w:val="0"/>
          <w:iCs w:val="0"/>
        </w:rPr>
        <w:t xml:space="preserve">for Innovation </w:t>
      </w:r>
      <w:del w:id="4" w:author="Y. Ghiassi-Farrokhfal" w:date="2020-04-26T16:28:00Z">
        <w:r w:rsidRPr="00F55A6F" w:rsidDel="007C5045">
          <w:rPr>
            <w:rStyle w:val="BookTitle"/>
            <w:i w:val="0"/>
            <w:iCs w:val="0"/>
          </w:rPr>
          <w:delText>studies</w:delText>
        </w:r>
      </w:del>
      <w:ins w:id="5" w:author="Y. Ghiassi-Farrokhfal" w:date="2020-04-26T16:28:00Z">
        <w:r w:rsidR="007C5045">
          <w:rPr>
            <w:rStyle w:val="BookTitle"/>
            <w:i w:val="0"/>
            <w:iCs w:val="0"/>
            <w:lang w:val="en-US"/>
          </w:rPr>
          <w:t>S</w:t>
        </w:r>
        <w:r w:rsidR="007C5045" w:rsidRPr="00F55A6F">
          <w:rPr>
            <w:rStyle w:val="BookTitle"/>
            <w:i w:val="0"/>
            <w:iCs w:val="0"/>
          </w:rPr>
          <w:t>tudies</w:t>
        </w:r>
      </w:ins>
    </w:p>
    <w:p w14:paraId="475C7D1A" w14:textId="153F6593" w:rsidR="002827A3" w:rsidRPr="00D7620A" w:rsidRDefault="002827A3" w:rsidP="008F1399">
      <w:pPr>
        <w:pStyle w:val="Heading1"/>
        <w:spacing w:line="360" w:lineRule="auto"/>
        <w:jc w:val="both"/>
        <w:rPr>
          <w:rFonts w:ascii="Times New Roman" w:hAnsi="Times New Roman" w:cs="Times New Roman"/>
          <w:b/>
          <w:bCs/>
          <w:color w:val="000000" w:themeColor="text1"/>
          <w:sz w:val="24"/>
          <w:szCs w:val="24"/>
          <w:lang w:val="en-US"/>
        </w:rPr>
      </w:pPr>
      <w:r w:rsidRPr="00D7620A">
        <w:rPr>
          <w:rFonts w:ascii="Times New Roman" w:hAnsi="Times New Roman" w:cs="Times New Roman"/>
          <w:b/>
          <w:bCs/>
          <w:color w:val="000000" w:themeColor="text1"/>
          <w:sz w:val="24"/>
          <w:szCs w:val="24"/>
          <w:lang w:val="en-US"/>
        </w:rPr>
        <w:t xml:space="preserve">Abstract </w:t>
      </w:r>
    </w:p>
    <w:p w14:paraId="71A8460D" w14:textId="77777777" w:rsidR="008C7BA1" w:rsidRPr="00E05804" w:rsidRDefault="008C7BA1" w:rsidP="008F1399">
      <w:pPr>
        <w:spacing w:before="100" w:beforeAutospacing="1" w:after="100" w:afterAutospacing="1" w:line="360" w:lineRule="auto"/>
        <w:jc w:val="both"/>
      </w:pPr>
      <w:r w:rsidRPr="00E05804">
        <w:t xml:space="preserve">The notion of ‘ecosystems’ provides an attractive metaphor to describe a range of interactions and inter-linkages between multiple organizations. First introduced in practitioner literature in the mid-1990s (Moore, 1993, 1996), this metaphor has been increasingly adopted also in research journals such as the Strategic Management Journal (Adner &amp; Kapoor, 2010; Gulati, Puranam, &amp; Tushman, 2012; Pierce, 2009; Teece, 2007). It has recently been argued that the focus of marketing and strategy must be on shaping the ecosystem in which the firm resides (Singer, 2006), and firms should increasingly move away from industry-focused strategic planning towards strategizing within and around ecosystems (Iansiti &amp; Levien, 2004b). Arguably, the attractiveness of this rather loosely defined and versatile metaphor rests on its ability to evoke and highlight interdependencies between organizations and to provide a fresh way to think about specialization, co-evolution, and co-creation of value (Adner &amp; Kapoor, 2010; Frels, Shervani, &amp; Srivastava, 2003). </w:t>
      </w:r>
    </w:p>
    <w:p w14:paraId="5F94680B" w14:textId="59DBDC24" w:rsidR="008C7BA1" w:rsidRPr="00E05804" w:rsidRDefault="008C7BA1" w:rsidP="00E05804">
      <w:pPr>
        <w:spacing w:before="100" w:beforeAutospacing="1" w:after="100" w:afterAutospacing="1" w:line="360" w:lineRule="auto"/>
        <w:jc w:val="both"/>
      </w:pPr>
      <w:del w:id="6" w:author="Y. Ghiassi-Farrokhfal" w:date="2020-04-26T16:25:00Z">
        <w:r w:rsidRPr="00E05804" w:rsidDel="00490D7C">
          <w:delText xml:space="preserve">But, to use another often used metaphor, do ecosystems have </w:delText>
        </w:r>
        <w:r w:rsidRPr="00E05804" w:rsidDel="00490D7C">
          <w:rPr>
            <w:lang w:val="en-US"/>
          </w:rPr>
          <w:delText xml:space="preserve">proper </w:delText>
        </w:r>
        <w:r w:rsidR="00D7620A" w:rsidRPr="00E05804" w:rsidDel="00490D7C">
          <w:rPr>
            <w:lang w:val="en-US"/>
          </w:rPr>
          <w:delText xml:space="preserve">consensus </w:delText>
        </w:r>
        <w:r w:rsidRPr="00E05804" w:rsidDel="00490D7C">
          <w:rPr>
            <w:lang w:val="en-US"/>
          </w:rPr>
          <w:delText>in research community</w:delText>
        </w:r>
        <w:r w:rsidRPr="00E05804" w:rsidDel="00490D7C">
          <w:delText>?</w:delText>
        </w:r>
      </w:del>
      <w:ins w:id="7" w:author="Y. Ghiassi-Farrokhfal" w:date="2020-04-26T16:25:00Z">
        <w:r w:rsidR="00490D7C">
          <w:rPr>
            <w:lang w:val="en-US"/>
          </w:rPr>
          <w:t>The emergence of ecosystems</w:t>
        </w:r>
      </w:ins>
      <w:ins w:id="8" w:author="Y. Ghiassi-Farrokhfal" w:date="2020-04-26T16:26:00Z">
        <w:r w:rsidR="00490D7C">
          <w:rPr>
            <w:lang w:val="en-US"/>
          </w:rPr>
          <w:t xml:space="preserve"> as in interesting </w:t>
        </w:r>
        <w:proofErr w:type="spellStart"/>
        <w:r w:rsidR="00490D7C">
          <w:rPr>
            <w:lang w:val="en-US"/>
          </w:rPr>
          <w:t>metaphore</w:t>
        </w:r>
      </w:ins>
      <w:proofErr w:type="spellEnd"/>
      <w:ins w:id="9" w:author="Y. Ghiassi-Farrokhfal" w:date="2020-04-26T16:25:00Z">
        <w:r w:rsidR="00490D7C">
          <w:rPr>
            <w:lang w:val="en-US"/>
          </w:rPr>
          <w:t xml:space="preserve"> </w:t>
        </w:r>
      </w:ins>
      <w:ins w:id="10" w:author="Y. Ghiassi-Farrokhfal" w:date="2020-04-26T16:26:00Z">
        <w:r w:rsidR="00490D7C">
          <w:rPr>
            <w:lang w:val="en-US"/>
          </w:rPr>
          <w:t xml:space="preserve">raises an important question about </w:t>
        </w:r>
      </w:ins>
      <w:ins w:id="11" w:author="Y. Ghiassi-Farrokhfal" w:date="2020-04-26T16:27:00Z">
        <w:r w:rsidR="00490D7C">
          <w:rPr>
            <w:lang w:val="en-US"/>
          </w:rPr>
          <w:t>its consensus in research community:</w:t>
        </w:r>
      </w:ins>
      <w:ins w:id="12" w:author="Y. Ghiassi-Farrokhfal" w:date="2020-04-26T16:26:00Z">
        <w:r w:rsidR="00490D7C">
          <w:rPr>
            <w:lang w:val="en-US"/>
          </w:rPr>
          <w:t xml:space="preserve"> </w:t>
        </w:r>
      </w:ins>
      <w:r w:rsidRPr="00E05804">
        <w:t xml:space="preserve"> </w:t>
      </w:r>
      <w:del w:id="13" w:author="Y. Ghiassi-Farrokhfal" w:date="2020-04-26T16:25:00Z">
        <w:r w:rsidRPr="00E05804" w:rsidDel="00490D7C">
          <w:delText xml:space="preserve">Does </w:delText>
        </w:r>
      </w:del>
      <w:ins w:id="14" w:author="Y. Ghiassi-Farrokhfal" w:date="2020-04-26T16:25:00Z">
        <w:r w:rsidR="00490D7C">
          <w:rPr>
            <w:lang w:val="en-US"/>
          </w:rPr>
          <w:t>Do</w:t>
        </w:r>
        <w:r w:rsidR="00490D7C" w:rsidRPr="00E05804">
          <w:t xml:space="preserve"> </w:t>
        </w:r>
      </w:ins>
      <w:r w:rsidRPr="00E05804">
        <w:t xml:space="preserve">notions of ecosystem add insight beyond existing constructs of broadly similar content, such as value chains and supply networks, or are </w:t>
      </w:r>
      <w:commentRangeStart w:id="15"/>
      <w:r w:rsidRPr="00E05804">
        <w:t xml:space="preserve">we dealing simply with yet another convenient catchphrase that allows management consultants substitute substance </w:t>
      </w:r>
      <w:commentRangeEnd w:id="15"/>
      <w:r w:rsidR="00DD1799">
        <w:rPr>
          <w:rStyle w:val="CommentReference"/>
        </w:rPr>
        <w:commentReference w:id="15"/>
      </w:r>
      <w:r w:rsidRPr="00E05804">
        <w:t>for impression? A</w:t>
      </w:r>
      <w:r w:rsidR="00D7620A" w:rsidRPr="00E05804">
        <w:rPr>
          <w:lang w:val="en-US"/>
        </w:rPr>
        <w:t>n exploratory review</w:t>
      </w:r>
      <w:r w:rsidRPr="00E05804">
        <w:t xml:space="preserve"> of the literature would certainly suggest ample reason to be skeptical. Most of the uses of the term</w:t>
      </w:r>
      <w:r w:rsidR="00D7620A" w:rsidRPr="00E05804">
        <w:rPr>
          <w:lang w:val="en-US"/>
        </w:rPr>
        <w:t xml:space="preserve"> ecosystem</w:t>
      </w:r>
      <w:r w:rsidRPr="00E05804">
        <w:t xml:space="preserve"> are found in practitioner literature, with only few treatments in academic journals; definitions proliferate and are often difficult to reconcile; and the term has been used in a variety of contexts without much cross- fertilization between domains and levels of analysis. </w:t>
      </w:r>
      <w:commentRangeStart w:id="16"/>
      <w:r w:rsidRPr="00E05804">
        <w:t xml:space="preserve">As we will seek to demonstrate in this </w:t>
      </w:r>
      <w:r w:rsidR="00D7620A" w:rsidRPr="00E05804">
        <w:rPr>
          <w:lang w:val="en-US"/>
        </w:rPr>
        <w:t>study</w:t>
      </w:r>
      <w:r w:rsidRPr="00E05804">
        <w:t xml:space="preserve">, however, proliferation does not necessarily mean absence of progress. </w:t>
      </w:r>
      <w:commentRangeEnd w:id="16"/>
      <w:r w:rsidR="00960438">
        <w:rPr>
          <w:rStyle w:val="CommentReference"/>
        </w:rPr>
        <w:commentReference w:id="16"/>
      </w:r>
      <w:r w:rsidRPr="00E05804">
        <w:t xml:space="preserve">While the field is certainly fragmented, pockets of advances exist, and taken together, the literature does appear to provide insight into the management of innovation in evolving networks of interconnected actors organized around a focal firm or platform. Reviewing the proliferating ecosystem literature and extracting insight for management of innovation is what we seek in this </w:t>
      </w:r>
      <w:r w:rsidR="00D7620A" w:rsidRPr="00E05804">
        <w:rPr>
          <w:lang w:val="en-US"/>
        </w:rPr>
        <w:t>research piece</w:t>
      </w:r>
      <w:r w:rsidRPr="00E05804">
        <w:t xml:space="preserve">. </w:t>
      </w:r>
      <w:commentRangeStart w:id="17"/>
      <w:r w:rsidRPr="00E05804">
        <w:t xml:space="preserve">We aim to show that the ecosystem construct does have at least some </w:t>
      </w:r>
      <w:r w:rsidRPr="00E05804">
        <w:rPr>
          <w:lang w:val="en-US"/>
        </w:rPr>
        <w:t xml:space="preserve">research </w:t>
      </w:r>
      <w:r w:rsidR="00D7620A" w:rsidRPr="00E05804">
        <w:rPr>
          <w:lang w:val="en-US"/>
        </w:rPr>
        <w:t>consensus</w:t>
      </w:r>
      <w:commentRangeEnd w:id="17"/>
      <w:r w:rsidR="00960438">
        <w:rPr>
          <w:rStyle w:val="CommentReference"/>
        </w:rPr>
        <w:commentReference w:id="17"/>
      </w:r>
      <w:r w:rsidRPr="00E05804">
        <w:t xml:space="preserve"> and we seek to illustrate what </w:t>
      </w:r>
      <w:r w:rsidR="00D7620A" w:rsidRPr="00E05804">
        <w:rPr>
          <w:lang w:val="en-US"/>
        </w:rPr>
        <w:t>that consensus</w:t>
      </w:r>
      <w:r w:rsidRPr="00E05804">
        <w:t xml:space="preserve">  might look like. </w:t>
      </w:r>
    </w:p>
    <w:p w14:paraId="1D70ACC8" w14:textId="5118061F" w:rsidR="00EE2829" w:rsidRPr="00E05804" w:rsidRDefault="002827A3" w:rsidP="00E05804">
      <w:pPr>
        <w:pStyle w:val="Heading1"/>
        <w:jc w:val="both"/>
        <w:rPr>
          <w:rFonts w:ascii="Times New Roman" w:hAnsi="Times New Roman" w:cs="Times New Roman"/>
          <w:b/>
          <w:bCs/>
          <w:color w:val="000000" w:themeColor="text1"/>
          <w:sz w:val="24"/>
          <w:szCs w:val="24"/>
          <w:lang w:val="en-US"/>
        </w:rPr>
      </w:pPr>
      <w:r w:rsidRPr="00E05804">
        <w:rPr>
          <w:rFonts w:ascii="Times New Roman" w:hAnsi="Times New Roman" w:cs="Times New Roman"/>
          <w:b/>
          <w:bCs/>
          <w:color w:val="000000" w:themeColor="text1"/>
          <w:sz w:val="24"/>
          <w:szCs w:val="24"/>
          <w:lang w:val="en-US"/>
        </w:rPr>
        <w:lastRenderedPageBreak/>
        <w:t xml:space="preserve">Keywords </w:t>
      </w:r>
    </w:p>
    <w:p w14:paraId="21AFC29B" w14:textId="684ADFC9" w:rsidR="00042272" w:rsidRPr="00E05804" w:rsidRDefault="00042272" w:rsidP="00E05804">
      <w:pPr>
        <w:spacing w:line="360" w:lineRule="auto"/>
        <w:jc w:val="both"/>
        <w:rPr>
          <w:lang w:val="en-US" w:eastAsia="en-US"/>
        </w:rPr>
      </w:pPr>
      <w:r w:rsidRPr="00E05804">
        <w:rPr>
          <w:lang w:val="en-US" w:eastAsia="en-US"/>
        </w:rPr>
        <w:t xml:space="preserve">Ecosystems, </w:t>
      </w:r>
      <w:r w:rsidRPr="00E05804">
        <w:t xml:space="preserve">complementary </w:t>
      </w:r>
      <w:r w:rsidR="00357CD5" w:rsidRPr="00E05804">
        <w:t>asset</w:t>
      </w:r>
      <w:r w:rsidR="00357CD5" w:rsidRPr="00E05804">
        <w:rPr>
          <w:lang w:val="en-US"/>
        </w:rPr>
        <w:t>s, p</w:t>
      </w:r>
      <w:r w:rsidR="00357CD5" w:rsidRPr="00E05804">
        <w:rPr>
          <w:lang w:val="en-US" w:eastAsia="en-US"/>
        </w:rPr>
        <w:t>latform</w:t>
      </w:r>
      <w:r w:rsidR="00D7620A" w:rsidRPr="00E05804">
        <w:rPr>
          <w:lang w:val="en-US" w:eastAsia="en-US"/>
        </w:rPr>
        <w:t>s</w:t>
      </w:r>
      <w:r w:rsidR="00357CD5" w:rsidRPr="00E05804">
        <w:rPr>
          <w:lang w:val="en-US" w:eastAsia="en-US"/>
        </w:rPr>
        <w:t>,</w:t>
      </w:r>
      <w:r w:rsidRPr="00E05804">
        <w:rPr>
          <w:lang w:val="en-US" w:eastAsia="en-US"/>
        </w:rPr>
        <w:t xml:space="preserve"> value creation, network embeddedness, network management.</w:t>
      </w:r>
    </w:p>
    <w:p w14:paraId="1D0FE9F5" w14:textId="637B1866" w:rsidR="002827A3" w:rsidRPr="00E05804" w:rsidRDefault="002827A3" w:rsidP="00E05804">
      <w:pPr>
        <w:pStyle w:val="Heading1"/>
        <w:spacing w:line="360" w:lineRule="auto"/>
        <w:jc w:val="both"/>
        <w:rPr>
          <w:rFonts w:ascii="Times New Roman" w:hAnsi="Times New Roman" w:cs="Times New Roman"/>
          <w:b/>
          <w:bCs/>
          <w:color w:val="000000" w:themeColor="text1"/>
          <w:sz w:val="24"/>
          <w:szCs w:val="24"/>
          <w:lang w:val="en-US"/>
        </w:rPr>
      </w:pPr>
      <w:commentRangeStart w:id="18"/>
      <w:r w:rsidRPr="00E05804">
        <w:rPr>
          <w:rFonts w:ascii="Times New Roman" w:hAnsi="Times New Roman" w:cs="Times New Roman"/>
          <w:b/>
          <w:bCs/>
          <w:color w:val="000000" w:themeColor="text1"/>
          <w:sz w:val="24"/>
          <w:szCs w:val="24"/>
          <w:lang w:val="en-US"/>
        </w:rPr>
        <w:t>1</w:t>
      </w:r>
      <w:r w:rsidR="00EE3E7D" w:rsidRPr="00E05804">
        <w:rPr>
          <w:rFonts w:ascii="Times New Roman" w:hAnsi="Times New Roman" w:cs="Times New Roman"/>
          <w:b/>
          <w:bCs/>
          <w:color w:val="000000" w:themeColor="text1"/>
          <w:sz w:val="24"/>
          <w:szCs w:val="24"/>
          <w:lang w:val="en-US"/>
        </w:rPr>
        <w:t>)-</w:t>
      </w:r>
      <w:r w:rsidRPr="00E05804">
        <w:rPr>
          <w:rFonts w:ascii="Times New Roman" w:hAnsi="Times New Roman" w:cs="Times New Roman"/>
          <w:b/>
          <w:bCs/>
          <w:color w:val="000000" w:themeColor="text1"/>
          <w:sz w:val="24"/>
          <w:szCs w:val="24"/>
          <w:lang w:val="en-US"/>
        </w:rPr>
        <w:t xml:space="preserve"> Introduction </w:t>
      </w:r>
      <w:commentRangeEnd w:id="18"/>
      <w:r w:rsidR="00D40252">
        <w:rPr>
          <w:rStyle w:val="CommentReference"/>
          <w:rFonts w:ascii="Times New Roman" w:eastAsia="Times New Roman" w:hAnsi="Times New Roman" w:cs="Times New Roman"/>
          <w:color w:val="auto"/>
          <w:lang w:eastAsia="en-GB"/>
        </w:rPr>
        <w:commentReference w:id="18"/>
      </w:r>
    </w:p>
    <w:p w14:paraId="142DF4A7" w14:textId="6377D8D2" w:rsidR="00551ACD" w:rsidRPr="00E05804" w:rsidRDefault="00551ACD" w:rsidP="00E05804">
      <w:pPr>
        <w:spacing w:before="100" w:beforeAutospacing="1" w:after="100" w:afterAutospacing="1" w:line="360" w:lineRule="auto"/>
        <w:jc w:val="both"/>
      </w:pPr>
      <w:r w:rsidRPr="00E05804">
        <w:t xml:space="preserve">The </w:t>
      </w:r>
      <w:ins w:id="19" w:author="Y. Ghiassi-Farrokhfal" w:date="2020-04-26T16:29:00Z">
        <w:r w:rsidR="00A17338">
          <w:rPr>
            <w:lang w:val="en-US"/>
          </w:rPr>
          <w:t xml:space="preserve">term </w:t>
        </w:r>
      </w:ins>
      <w:r w:rsidRPr="00E05804">
        <w:t xml:space="preserve">‘ecosystem’ </w:t>
      </w:r>
      <w:del w:id="20" w:author="Y. Ghiassi-Farrokhfal" w:date="2020-04-26T16:29:00Z">
        <w:r w:rsidRPr="00E05804" w:rsidDel="00A17338">
          <w:delText xml:space="preserve">term </w:delText>
        </w:r>
      </w:del>
      <w:r w:rsidRPr="00E05804">
        <w:t>has been applied in a wide variety of contexts outside its original application in biological systems. In management research, the term ‘ecosystem’ has been usually used to refer to a network of interconnected organizations that are linked to or operate around a focal firm or a platform (Iansiti &amp; Levien, 2004a, b; Moore, 1993, 1996; Teece, 2007). The difference with other network constructs in management research is that this network covers both production side and use side participants, including complementary asset providers and customers.</w:t>
      </w:r>
      <w:del w:id="21" w:author="Y. Ghiassi-Farrokhfal" w:date="2020-04-26T16:33:00Z">
        <w:r w:rsidRPr="00E05804" w:rsidDel="004F63B8">
          <w:delText xml:space="preserve"> Hence </w:delText>
        </w:r>
        <w:commentRangeStart w:id="22"/>
        <w:r w:rsidRPr="00E05804" w:rsidDel="004F63B8">
          <w:delText xml:space="preserve">we define </w:delText>
        </w:r>
        <w:commentRangeEnd w:id="22"/>
        <w:r w:rsidR="00A17338" w:rsidDel="004F63B8">
          <w:rPr>
            <w:rStyle w:val="CommentReference"/>
          </w:rPr>
          <w:commentReference w:id="22"/>
        </w:r>
        <w:r w:rsidRPr="00E05804" w:rsidDel="004F63B8">
          <w:delText>an innovation ecosystem as</w:delText>
        </w:r>
      </w:del>
      <w:ins w:id="23" w:author="Y. Ghiassi-Farrokhfal" w:date="2020-04-26T16:33:00Z">
        <w:r w:rsidR="004F63B8">
          <w:rPr>
            <w:lang w:val="en-US"/>
          </w:rPr>
          <w:t xml:space="preserve"> </w:t>
        </w:r>
      </w:ins>
      <w:ins w:id="24" w:author="Y. Ghiassi-Farrokhfal" w:date="2020-04-26T16:34:00Z">
        <w:r w:rsidR="004F63B8">
          <w:rPr>
            <w:lang w:val="en-US"/>
          </w:rPr>
          <w:t>According</w:t>
        </w:r>
      </w:ins>
      <w:ins w:id="25" w:author="Y. Ghiassi-Farrokhfal" w:date="2020-04-26T16:33:00Z">
        <w:r w:rsidR="004F63B8">
          <w:rPr>
            <w:lang w:val="en-US"/>
          </w:rPr>
          <w:t xml:space="preserve"> to Moore (1993) an inno</w:t>
        </w:r>
      </w:ins>
      <w:ins w:id="26" w:author="Y. Ghiassi-Farrokhfal" w:date="2020-04-26T16:34:00Z">
        <w:r w:rsidR="004F63B8">
          <w:rPr>
            <w:lang w:val="en-US"/>
          </w:rPr>
          <w:t>vation eco-system is defines as</w:t>
        </w:r>
      </w:ins>
      <w:r w:rsidRPr="00E05804">
        <w:t xml:space="preserve">: </w:t>
      </w:r>
      <w:r w:rsidRPr="00E05804">
        <w:rPr>
          <w:i/>
          <w:iCs/>
        </w:rPr>
        <w:t>a network of interconnected organizations, organized around a focal firm or a platform, and incorporating both production and use side participants, and focusing on the development of new value through</w:t>
      </w:r>
      <w:r w:rsidR="00D7620A" w:rsidRPr="00E05804">
        <w:rPr>
          <w:i/>
          <w:iCs/>
          <w:lang w:val="en-US"/>
        </w:rPr>
        <w:t xml:space="preserve"> constant</w:t>
      </w:r>
      <w:r w:rsidRPr="00E05804">
        <w:rPr>
          <w:i/>
          <w:iCs/>
        </w:rPr>
        <w:t xml:space="preserve"> innovation</w:t>
      </w:r>
      <w:del w:id="27" w:author="Y. Ghiassi-Farrokhfal" w:date="2020-04-26T16:34:00Z">
        <w:r w:rsidR="00D7620A" w:rsidRPr="00E05804" w:rsidDel="004F63B8">
          <w:rPr>
            <w:i/>
            <w:iCs/>
            <w:lang w:val="en-US"/>
          </w:rPr>
          <w:delText xml:space="preserve"> process</w:delText>
        </w:r>
        <w:r w:rsidR="00D7620A" w:rsidRPr="00E05804" w:rsidDel="004F63B8">
          <w:rPr>
            <w:lang w:val="en-US"/>
          </w:rPr>
          <w:delText xml:space="preserve"> (</w:delText>
        </w:r>
        <w:r w:rsidR="00D7620A" w:rsidRPr="00E05804" w:rsidDel="004F63B8">
          <w:delText>Moore, 1993</w:delText>
        </w:r>
        <w:r w:rsidR="00D7620A" w:rsidRPr="00E05804" w:rsidDel="004F63B8">
          <w:rPr>
            <w:lang w:val="en-US"/>
          </w:rPr>
          <w:delText>)</w:delText>
        </w:r>
      </w:del>
      <w:r w:rsidRPr="00E05804">
        <w:t xml:space="preserve">. </w:t>
      </w:r>
    </w:p>
    <w:p w14:paraId="51AB7187" w14:textId="42D54B66" w:rsidR="00551ACD" w:rsidRPr="00E05804" w:rsidRDefault="00551ACD" w:rsidP="00E05804">
      <w:pPr>
        <w:pStyle w:val="NormalWeb"/>
        <w:spacing w:line="360" w:lineRule="auto"/>
        <w:jc w:val="both"/>
        <w:rPr>
          <w:lang/>
        </w:rPr>
      </w:pPr>
      <w:r w:rsidRPr="00E05804">
        <w:rPr>
          <w:lang w:val="en-US"/>
        </w:rPr>
        <w:t>This definition incorporates a central focus around which production and use side participants are organized</w:t>
      </w:r>
      <w:ins w:id="28" w:author="Y. Ghiassi-Farrokhfal" w:date="2020-04-26T16:35:00Z">
        <w:r w:rsidR="00991579">
          <w:rPr>
            <w:lang w:val="en-US"/>
          </w:rPr>
          <w:t>. Such a central focus could be</w:t>
        </w:r>
      </w:ins>
      <w:del w:id="29" w:author="Y. Ghiassi-Farrokhfal" w:date="2020-04-26T16:35:00Z">
        <w:r w:rsidRPr="00E05804" w:rsidDel="00991579">
          <w:rPr>
            <w:lang w:val="en-US"/>
          </w:rPr>
          <w:delText>,</w:delText>
        </w:r>
      </w:del>
      <w:r w:rsidRPr="00E05804">
        <w:rPr>
          <w:lang w:val="en-US"/>
        </w:rPr>
        <w:t xml:space="preserve"> either a focal firm in the locality (</w:t>
      </w:r>
      <w:proofErr w:type="spellStart"/>
      <w:r w:rsidRPr="00E05804">
        <w:rPr>
          <w:lang w:val="en-US"/>
        </w:rPr>
        <w:t>Adner</w:t>
      </w:r>
      <w:proofErr w:type="spellEnd"/>
      <w:r w:rsidRPr="00E05804">
        <w:rPr>
          <w:lang w:val="en-US"/>
        </w:rPr>
        <w:t xml:space="preserve"> &amp; Kapoor, 2010; Teece, 2007), a central hub firm (</w:t>
      </w:r>
      <w:proofErr w:type="spellStart"/>
      <w:r w:rsidRPr="00E05804">
        <w:rPr>
          <w:lang w:val="en-US"/>
        </w:rPr>
        <w:t>Iansiti</w:t>
      </w:r>
      <w:proofErr w:type="spellEnd"/>
      <w:r w:rsidRPr="00E05804">
        <w:rPr>
          <w:lang w:val="en-US"/>
        </w:rPr>
        <w:t xml:space="preserve"> &amp; </w:t>
      </w:r>
      <w:proofErr w:type="spellStart"/>
      <w:r w:rsidRPr="00E05804">
        <w:rPr>
          <w:lang w:val="en-US"/>
        </w:rPr>
        <w:t>Levien</w:t>
      </w:r>
      <w:proofErr w:type="spellEnd"/>
      <w:r w:rsidRPr="00E05804">
        <w:rPr>
          <w:lang w:val="en-US"/>
        </w:rPr>
        <w:t xml:space="preserve">, 2004a, b; Moore, 1993, 1996), or a platform (Cusumano &amp; </w:t>
      </w:r>
      <w:proofErr w:type="spellStart"/>
      <w:r w:rsidRPr="00E05804">
        <w:rPr>
          <w:lang w:val="en-US"/>
        </w:rPr>
        <w:t>Gawer</w:t>
      </w:r>
      <w:proofErr w:type="spellEnd"/>
      <w:r w:rsidRPr="00E05804">
        <w:rPr>
          <w:lang w:val="en-US"/>
        </w:rPr>
        <w:t xml:space="preserve">, 2002; </w:t>
      </w:r>
      <w:proofErr w:type="spellStart"/>
      <w:r w:rsidRPr="00E05804">
        <w:rPr>
          <w:lang w:val="en-US"/>
        </w:rPr>
        <w:t>Gawer</w:t>
      </w:r>
      <w:proofErr w:type="spellEnd"/>
      <w:r w:rsidRPr="00E05804">
        <w:rPr>
          <w:lang w:val="en-US"/>
        </w:rPr>
        <w:t xml:space="preserve"> &amp; Cusumano, 2002). The explicit inclusion of use side participants differentiates the ecosystem construct from other networks in management literature, such as clusters, innovation networks, industry networks, which are focused on the production side, and user networks, which focus on the use side. On the other hand, ecosystems research can be considered part of a wider and heterogeneous body of network literature in management research (</w:t>
      </w:r>
      <w:r w:rsidR="009C1323" w:rsidRPr="00E05804">
        <w:rPr>
          <w:color w:val="000000" w:themeColor="text1"/>
          <w:lang w:val="en-US"/>
        </w:rPr>
        <w:t>Steen, John, et al, 2018</w:t>
      </w:r>
      <w:r w:rsidRPr="00E05804">
        <w:rPr>
          <w:lang w:val="en-US"/>
        </w:rPr>
        <w:t xml:space="preserve">). In this literature, the inclusion of use side participants is not a unique characteristic of ecosystems, </w:t>
      </w:r>
      <w:r w:rsidRPr="00E05804">
        <w:rPr>
          <w:lang/>
        </w:rPr>
        <w:t xml:space="preserve">as use-side participants are also included in strategic networks (Gulati, Nohria, &amp; Zaheer, 2000; Jarillo, 1988), business networks (Anderson, Hakansson, &amp; Johanson, 1994; Möller &amp; Svahn, 2006), value nets (Nalebuff &amp; Brandenburger, 1996), value networks (Christensen &amp; Rosenbloom, 1995; Stabell &amp; Fjeldstad, 1998) and value constellations (Normann &amp; Ramirez, 1993). This broad body of related work draws on the network as separate mode of organization as compared to the market and hierarchy (Thorelli, 1986), the social embeddedness of economic action (Granovetter, 1985; Uzzi, 1997), the idea of the “network organization” and “virtual organization” (Miles &amp; Snow, 1986), value chain, market structure and value appropriation considerations (Porter, 1980, 1985; Teece, 1986), the resource-based, core competence and relational views (Barney, </w:t>
      </w:r>
      <w:r w:rsidRPr="00E05804">
        <w:rPr>
          <w:lang/>
        </w:rPr>
        <w:lastRenderedPageBreak/>
        <w:t xml:space="preserve">1991; Dyer &amp; Singh, 1998; Prahalad &amp; Hamel, 1990), and differing sources of innovation (Von Hippel, 1988). These theoretical </w:t>
      </w:r>
      <w:r w:rsidR="00213B9B" w:rsidRPr="00E05804">
        <w:rPr>
          <w:lang w:val="en-US"/>
        </w:rPr>
        <w:t xml:space="preserve">foundations </w:t>
      </w:r>
      <w:r w:rsidRPr="00E05804">
        <w:rPr>
          <w:lang/>
        </w:rPr>
        <w:t xml:space="preserve"> have provided a fertile soil for the ecosystems thinking to develop. </w:t>
      </w:r>
    </w:p>
    <w:p w14:paraId="075AB128" w14:textId="7C3CA8B4" w:rsidR="00551ACD" w:rsidRPr="00E05804" w:rsidRDefault="00551ACD" w:rsidP="00E05804">
      <w:pPr>
        <w:spacing w:before="100" w:beforeAutospacing="1" w:after="100" w:afterAutospacing="1" w:line="360" w:lineRule="auto"/>
        <w:jc w:val="both"/>
      </w:pPr>
      <w:r w:rsidRPr="00E05804">
        <w:t xml:space="preserve">Although seldom explicitly defined, the applications of the ecosystem construct exhibit distinctive characteristics that help set it apart from related constructs. Above we noted that this is the only construct to explicitly conceptually cover both upstream (production side) and downstream (user side) activities. This whole system view </w:t>
      </w:r>
      <w:r w:rsidR="00AC3C7D" w:rsidRPr="00E05804">
        <w:rPr>
          <w:lang w:val="en-US"/>
        </w:rPr>
        <w:t>simplifies</w:t>
      </w:r>
      <w:r w:rsidRPr="00E05804">
        <w:t xml:space="preserve"> the original meaning of the term. The ecosystem construct is distinguished from value chain and supply chain constructs by its non-linear aspect, as it includes both vertical and horizontal relationships between actors. This construct is also distinguished from value creation –oriented constructs such as value networks and value constellations by its focus on value appropriation and use. A distinctive aspect associated with this construct relates its focus on the evolution of networks of interconnected actors towards new states, rather than emphasizing optimization of the output potential of the current network configuration. </w:t>
      </w:r>
    </w:p>
    <w:p w14:paraId="7A759419" w14:textId="65226A19" w:rsidR="00EE3E7D" w:rsidRPr="00E05804" w:rsidRDefault="00EE3E7D" w:rsidP="00E05804">
      <w:pPr>
        <w:pStyle w:val="NormalWeb"/>
        <w:spacing w:line="360" w:lineRule="auto"/>
        <w:jc w:val="both"/>
        <w:rPr>
          <w:lang w:val="en-US"/>
        </w:rPr>
      </w:pPr>
      <w:r w:rsidRPr="00E05804">
        <w:rPr>
          <w:lang w:val="en-US"/>
        </w:rPr>
        <w:t>This paper is constructed as follows. We first review</w:t>
      </w:r>
      <w:r w:rsidR="00AC3C7D" w:rsidRPr="00E05804">
        <w:rPr>
          <w:lang w:val="en-US"/>
        </w:rPr>
        <w:t xml:space="preserve"> </w:t>
      </w:r>
      <w:r w:rsidRPr="00E05804">
        <w:rPr>
          <w:lang w:val="en-US"/>
        </w:rPr>
        <w:t xml:space="preserve">ecosystem literature, from two perspectives. First, drawing on ecosystem research as carried out in different empirical contexts, we summarize insights with regard to ecosystem boundaries, structure, and coordination. Second, we review three theoretical perspectives that can be applied to ecosystem research – </w:t>
      </w:r>
      <w:r w:rsidR="00CF1FDF" w:rsidRPr="00E05804">
        <w:rPr>
          <w:lang w:val="en-US"/>
        </w:rPr>
        <w:t>mainly</w:t>
      </w:r>
      <w:r w:rsidRPr="00E05804">
        <w:rPr>
          <w:lang w:val="en-US"/>
        </w:rPr>
        <w:t xml:space="preserve">, the value creation perspective, the network embeddedness perspective, and the network management perspective. Drawing on these reviews, we then elaborate on the application of the ecosystem concept in innovation strategy analysis, design, and implementation. </w:t>
      </w:r>
      <w:r w:rsidR="00042272" w:rsidRPr="00E05804">
        <w:rPr>
          <w:lang w:val="en-US"/>
        </w:rPr>
        <w:t xml:space="preserve">We labeled three main streams in which ecosystem literature has evolved in recent research as value creation, network embeddedness, and network management streams. These are summarized in Table </w:t>
      </w:r>
      <w:commentRangeStart w:id="30"/>
      <w:r w:rsidR="00042272" w:rsidRPr="00E05804">
        <w:rPr>
          <w:lang w:val="en-US"/>
        </w:rPr>
        <w:t>1</w:t>
      </w:r>
      <w:commentRangeEnd w:id="30"/>
      <w:r w:rsidR="0047029C">
        <w:rPr>
          <w:rStyle w:val="CommentReference"/>
          <w:lang/>
        </w:rPr>
        <w:commentReference w:id="30"/>
      </w:r>
      <w:r w:rsidR="00042272" w:rsidRPr="00E05804">
        <w:rPr>
          <w:lang w:val="en-US"/>
        </w:rPr>
        <w:t>.</w:t>
      </w:r>
    </w:p>
    <w:tbl>
      <w:tblPr>
        <w:tblStyle w:val="TableGrid"/>
        <w:tblW w:w="0" w:type="auto"/>
        <w:tblLook w:val="04A0" w:firstRow="1" w:lastRow="0" w:firstColumn="1" w:lastColumn="0" w:noHBand="0" w:noVBand="1"/>
      </w:tblPr>
      <w:tblGrid>
        <w:gridCol w:w="1302"/>
        <w:gridCol w:w="2065"/>
        <w:gridCol w:w="2077"/>
        <w:gridCol w:w="1720"/>
        <w:gridCol w:w="1892"/>
      </w:tblGrid>
      <w:tr w:rsidR="00C111DD" w:rsidRPr="00E05804" w14:paraId="1471CB50" w14:textId="77777777" w:rsidTr="00263082">
        <w:tc>
          <w:tcPr>
            <w:tcW w:w="1811" w:type="dxa"/>
          </w:tcPr>
          <w:p w14:paraId="5E42D27E" w14:textId="28354841" w:rsidR="00263082" w:rsidRPr="00E05804" w:rsidRDefault="00263082" w:rsidP="00E05804">
            <w:pPr>
              <w:pStyle w:val="NormalWeb"/>
              <w:spacing w:line="360" w:lineRule="auto"/>
              <w:jc w:val="both"/>
              <w:rPr>
                <w:b/>
                <w:bCs/>
                <w:color w:val="000000" w:themeColor="text1"/>
                <w:lang w:val="en-US"/>
              </w:rPr>
            </w:pPr>
            <w:commentRangeStart w:id="31"/>
            <w:r w:rsidRPr="00E05804">
              <w:rPr>
                <w:b/>
                <w:bCs/>
                <w:color w:val="000000" w:themeColor="text1"/>
                <w:lang w:val="en-US"/>
              </w:rPr>
              <w:t>Research Stream</w:t>
            </w:r>
          </w:p>
        </w:tc>
        <w:tc>
          <w:tcPr>
            <w:tcW w:w="1811" w:type="dxa"/>
          </w:tcPr>
          <w:p w14:paraId="44922289" w14:textId="15BA5C1F" w:rsidR="00263082" w:rsidRPr="00E05804" w:rsidRDefault="00263082" w:rsidP="00E05804">
            <w:pPr>
              <w:pStyle w:val="NormalWeb"/>
              <w:spacing w:line="360" w:lineRule="auto"/>
              <w:jc w:val="both"/>
              <w:rPr>
                <w:b/>
                <w:bCs/>
                <w:color w:val="000000" w:themeColor="text1"/>
                <w:lang w:val="en-US"/>
              </w:rPr>
            </w:pPr>
            <w:r w:rsidRPr="00E05804">
              <w:rPr>
                <w:b/>
                <w:bCs/>
                <w:color w:val="000000" w:themeColor="text1"/>
                <w:lang w:val="en-US"/>
              </w:rPr>
              <w:t>Ecosystem domain</w:t>
            </w:r>
          </w:p>
        </w:tc>
        <w:tc>
          <w:tcPr>
            <w:tcW w:w="1811" w:type="dxa"/>
          </w:tcPr>
          <w:p w14:paraId="3543B7CA" w14:textId="6B4E650F" w:rsidR="00263082" w:rsidRPr="00E05804" w:rsidRDefault="00263082" w:rsidP="00E05804">
            <w:pPr>
              <w:pStyle w:val="NormalWeb"/>
              <w:spacing w:line="360" w:lineRule="auto"/>
              <w:jc w:val="both"/>
              <w:rPr>
                <w:b/>
                <w:bCs/>
                <w:color w:val="000000" w:themeColor="text1"/>
                <w:lang w:val="en-US"/>
              </w:rPr>
            </w:pPr>
            <w:r w:rsidRPr="00E05804">
              <w:rPr>
                <w:b/>
                <w:bCs/>
                <w:color w:val="000000" w:themeColor="text1"/>
                <w:lang w:val="en-US"/>
              </w:rPr>
              <w:t xml:space="preserve">Value creation </w:t>
            </w:r>
          </w:p>
        </w:tc>
        <w:tc>
          <w:tcPr>
            <w:tcW w:w="1811" w:type="dxa"/>
          </w:tcPr>
          <w:p w14:paraId="01EE87F2" w14:textId="3206B294" w:rsidR="00263082" w:rsidRPr="00E05804" w:rsidRDefault="00263082" w:rsidP="00E05804">
            <w:pPr>
              <w:pStyle w:val="NormalWeb"/>
              <w:spacing w:line="360" w:lineRule="auto"/>
              <w:jc w:val="both"/>
              <w:rPr>
                <w:b/>
                <w:bCs/>
                <w:color w:val="000000" w:themeColor="text1"/>
                <w:lang w:val="en-US"/>
              </w:rPr>
            </w:pPr>
            <w:r w:rsidRPr="00E05804">
              <w:rPr>
                <w:b/>
                <w:bCs/>
                <w:color w:val="000000" w:themeColor="text1"/>
                <w:lang w:val="en-US"/>
              </w:rPr>
              <w:t>Network Embeddedness</w:t>
            </w:r>
          </w:p>
        </w:tc>
        <w:tc>
          <w:tcPr>
            <w:tcW w:w="1812" w:type="dxa"/>
          </w:tcPr>
          <w:p w14:paraId="36E1EDEF" w14:textId="5CF5856D" w:rsidR="00263082" w:rsidRPr="00E05804" w:rsidRDefault="00263082" w:rsidP="00E05804">
            <w:pPr>
              <w:pStyle w:val="NormalWeb"/>
              <w:spacing w:line="360" w:lineRule="auto"/>
              <w:jc w:val="both"/>
              <w:rPr>
                <w:b/>
                <w:bCs/>
                <w:color w:val="000000" w:themeColor="text1"/>
                <w:lang w:val="en-US"/>
              </w:rPr>
            </w:pPr>
            <w:r w:rsidRPr="00E05804">
              <w:rPr>
                <w:b/>
                <w:bCs/>
                <w:color w:val="000000" w:themeColor="text1"/>
                <w:lang w:val="en-US"/>
              </w:rPr>
              <w:t>Network management</w:t>
            </w:r>
          </w:p>
        </w:tc>
      </w:tr>
      <w:tr w:rsidR="00C111DD" w:rsidRPr="00E05804" w14:paraId="1CBAB049" w14:textId="77777777" w:rsidTr="00263082">
        <w:tc>
          <w:tcPr>
            <w:tcW w:w="1811" w:type="dxa"/>
          </w:tcPr>
          <w:p w14:paraId="6C916C3D" w14:textId="03FB4498" w:rsidR="00263082" w:rsidRPr="00E05804" w:rsidRDefault="00263082" w:rsidP="00E05804">
            <w:pPr>
              <w:pStyle w:val="NormalWeb"/>
              <w:spacing w:line="360" w:lineRule="auto"/>
              <w:jc w:val="both"/>
              <w:rPr>
                <w:color w:val="000000" w:themeColor="text1"/>
                <w:lang w:val="en-US"/>
              </w:rPr>
            </w:pPr>
            <w:r w:rsidRPr="00E05804">
              <w:rPr>
                <w:color w:val="000000" w:themeColor="text1"/>
                <w:lang w:val="en-US"/>
              </w:rPr>
              <w:t>Construct Variants</w:t>
            </w:r>
          </w:p>
        </w:tc>
        <w:tc>
          <w:tcPr>
            <w:tcW w:w="1811" w:type="dxa"/>
          </w:tcPr>
          <w:p w14:paraId="21F2587F" w14:textId="0823A128" w:rsidR="00263082" w:rsidRPr="00E05804" w:rsidRDefault="00AD63DD" w:rsidP="00E05804">
            <w:pPr>
              <w:pStyle w:val="NormalWeb"/>
              <w:spacing w:line="360" w:lineRule="auto"/>
              <w:jc w:val="both"/>
              <w:rPr>
                <w:color w:val="000000" w:themeColor="text1"/>
                <w:lang w:val="en-US"/>
              </w:rPr>
            </w:pPr>
            <w:r w:rsidRPr="00E05804">
              <w:rPr>
                <w:color w:val="000000" w:themeColor="text1"/>
                <w:lang w:val="en-US"/>
              </w:rPr>
              <w:t>Ecosystem, innovation ecosystem, business ecosystem.</w:t>
            </w:r>
          </w:p>
        </w:tc>
        <w:tc>
          <w:tcPr>
            <w:tcW w:w="1811" w:type="dxa"/>
          </w:tcPr>
          <w:p w14:paraId="6939CF2F" w14:textId="2E863080" w:rsidR="00263082" w:rsidRPr="00E05804" w:rsidRDefault="00C111DD" w:rsidP="00E05804">
            <w:pPr>
              <w:pStyle w:val="NormalWeb"/>
              <w:spacing w:line="360" w:lineRule="auto"/>
              <w:jc w:val="both"/>
              <w:rPr>
                <w:lang w:val="en-US"/>
              </w:rPr>
            </w:pPr>
            <w:r w:rsidRPr="00E05804">
              <w:rPr>
                <w:lang w:val="en-US"/>
              </w:rPr>
              <w:t xml:space="preserve">Value network; value constellation </w:t>
            </w:r>
          </w:p>
        </w:tc>
        <w:tc>
          <w:tcPr>
            <w:tcW w:w="1811" w:type="dxa"/>
          </w:tcPr>
          <w:p w14:paraId="69CE301D" w14:textId="1D5A5BF3" w:rsidR="00263082" w:rsidRPr="00E05804" w:rsidRDefault="00C111DD" w:rsidP="00E05804">
            <w:pPr>
              <w:pStyle w:val="NormalWeb"/>
              <w:spacing w:line="360" w:lineRule="auto"/>
              <w:jc w:val="both"/>
              <w:rPr>
                <w:lang w:val="en-US"/>
              </w:rPr>
            </w:pPr>
            <w:r w:rsidRPr="00E05804">
              <w:rPr>
                <w:lang w:val="en-US"/>
              </w:rPr>
              <w:t xml:space="preserve">Strategic network; business network; </w:t>
            </w:r>
            <w:r w:rsidRPr="00E05804">
              <w:rPr>
                <w:lang w:val="en-US"/>
              </w:rPr>
              <w:lastRenderedPageBreak/>
              <w:t xml:space="preserve">innovation network </w:t>
            </w:r>
          </w:p>
        </w:tc>
        <w:tc>
          <w:tcPr>
            <w:tcW w:w="1812" w:type="dxa"/>
          </w:tcPr>
          <w:p w14:paraId="2618B3E9" w14:textId="0F467745" w:rsidR="00263082" w:rsidRPr="00E05804" w:rsidRDefault="00C111DD" w:rsidP="00E05804">
            <w:pPr>
              <w:pStyle w:val="NormalWeb"/>
              <w:spacing w:line="360" w:lineRule="auto"/>
              <w:jc w:val="both"/>
              <w:rPr>
                <w:lang w:val="en-US"/>
              </w:rPr>
            </w:pPr>
            <w:r w:rsidRPr="00E05804">
              <w:rPr>
                <w:lang w:val="en-US"/>
              </w:rPr>
              <w:lastRenderedPageBreak/>
              <w:t xml:space="preserve">Business network; value net </w:t>
            </w:r>
          </w:p>
        </w:tc>
      </w:tr>
      <w:tr w:rsidR="00C111DD" w:rsidRPr="00E05804" w14:paraId="40652F4A" w14:textId="77777777" w:rsidTr="00263082">
        <w:tc>
          <w:tcPr>
            <w:tcW w:w="1811" w:type="dxa"/>
          </w:tcPr>
          <w:p w14:paraId="4109B4AA" w14:textId="32C00BA5" w:rsidR="00263082" w:rsidRPr="00E05804" w:rsidRDefault="00263082" w:rsidP="00E05804">
            <w:pPr>
              <w:pStyle w:val="NormalWeb"/>
              <w:spacing w:line="360" w:lineRule="auto"/>
              <w:jc w:val="both"/>
              <w:rPr>
                <w:color w:val="000000" w:themeColor="text1"/>
                <w:lang w:val="en-US"/>
              </w:rPr>
            </w:pPr>
            <w:r w:rsidRPr="00E05804">
              <w:rPr>
                <w:color w:val="000000" w:themeColor="text1"/>
                <w:lang w:val="en-US"/>
              </w:rPr>
              <w:t>Description</w:t>
            </w:r>
          </w:p>
        </w:tc>
        <w:tc>
          <w:tcPr>
            <w:tcW w:w="1811" w:type="dxa"/>
          </w:tcPr>
          <w:p w14:paraId="2C64B6ED" w14:textId="3EFCED2D" w:rsidR="00263082" w:rsidRPr="00E05804" w:rsidRDefault="00AD63DD" w:rsidP="00E05804">
            <w:pPr>
              <w:pStyle w:val="NormalWeb"/>
              <w:spacing w:line="360" w:lineRule="auto"/>
              <w:jc w:val="both"/>
              <w:rPr>
                <w:color w:val="000000" w:themeColor="text1"/>
                <w:lang w:val="en-US"/>
              </w:rPr>
            </w:pPr>
            <w:r w:rsidRPr="00E05804">
              <w:rPr>
                <w:color w:val="000000" w:themeColor="text1"/>
                <w:lang w:val="en-US"/>
              </w:rPr>
              <w:t>Dynamic and purposive networks of production and consumption side participants.</w:t>
            </w:r>
          </w:p>
        </w:tc>
        <w:tc>
          <w:tcPr>
            <w:tcW w:w="1811" w:type="dxa"/>
          </w:tcPr>
          <w:p w14:paraId="33161D64"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Non-linear value creating system </w:t>
            </w:r>
          </w:p>
          <w:p w14:paraId="2ECA5B6B" w14:textId="77777777" w:rsidR="00263082" w:rsidRPr="00E05804" w:rsidRDefault="00263082" w:rsidP="00E05804">
            <w:pPr>
              <w:pStyle w:val="NormalWeb"/>
              <w:spacing w:line="360" w:lineRule="auto"/>
              <w:jc w:val="both"/>
              <w:rPr>
                <w:color w:val="000000" w:themeColor="text1"/>
                <w:lang w:val="en-US"/>
              </w:rPr>
            </w:pPr>
          </w:p>
        </w:tc>
        <w:tc>
          <w:tcPr>
            <w:tcW w:w="1811" w:type="dxa"/>
          </w:tcPr>
          <w:p w14:paraId="0E0B6B8F"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Long term, purposeful arrangements among distinct but related organizations </w:t>
            </w:r>
          </w:p>
          <w:p w14:paraId="2421EFFD" w14:textId="77777777" w:rsidR="00263082" w:rsidRPr="00E05804" w:rsidRDefault="00263082" w:rsidP="00E05804">
            <w:pPr>
              <w:pStyle w:val="NormalWeb"/>
              <w:spacing w:line="360" w:lineRule="auto"/>
              <w:jc w:val="both"/>
              <w:rPr>
                <w:color w:val="000000" w:themeColor="text1"/>
                <w:lang w:val="en-US"/>
              </w:rPr>
            </w:pPr>
          </w:p>
        </w:tc>
        <w:tc>
          <w:tcPr>
            <w:tcW w:w="1812" w:type="dxa"/>
          </w:tcPr>
          <w:p w14:paraId="0DF274E0"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Intentional interorganizational structures designed deliberately for specific purposes </w:t>
            </w:r>
          </w:p>
          <w:p w14:paraId="450087C3" w14:textId="77777777" w:rsidR="00263082" w:rsidRPr="00E05804" w:rsidRDefault="00263082" w:rsidP="00E05804">
            <w:pPr>
              <w:pStyle w:val="NormalWeb"/>
              <w:spacing w:line="360" w:lineRule="auto"/>
              <w:jc w:val="both"/>
              <w:rPr>
                <w:color w:val="000000" w:themeColor="text1"/>
                <w:lang w:val="en-US"/>
              </w:rPr>
            </w:pPr>
          </w:p>
        </w:tc>
      </w:tr>
      <w:tr w:rsidR="00C111DD" w:rsidRPr="00E05804" w14:paraId="2D42B289" w14:textId="77777777" w:rsidTr="00263082">
        <w:tc>
          <w:tcPr>
            <w:tcW w:w="1811" w:type="dxa"/>
          </w:tcPr>
          <w:p w14:paraId="04D3EF7F" w14:textId="656BEA68" w:rsidR="00263082" w:rsidRPr="00E05804" w:rsidRDefault="00263082" w:rsidP="00E05804">
            <w:pPr>
              <w:pStyle w:val="NormalWeb"/>
              <w:spacing w:line="360" w:lineRule="auto"/>
              <w:jc w:val="both"/>
              <w:rPr>
                <w:color w:val="000000" w:themeColor="text1"/>
                <w:lang w:val="en-US"/>
              </w:rPr>
            </w:pPr>
            <w:r w:rsidRPr="00E05804">
              <w:rPr>
                <w:color w:val="000000" w:themeColor="text1"/>
                <w:lang w:val="en-US"/>
              </w:rPr>
              <w:t>Core Discipline</w:t>
            </w:r>
          </w:p>
        </w:tc>
        <w:tc>
          <w:tcPr>
            <w:tcW w:w="1811" w:type="dxa"/>
          </w:tcPr>
          <w:p w14:paraId="519784CC" w14:textId="27DB72E1" w:rsidR="00263082" w:rsidRPr="00E05804" w:rsidRDefault="00AD63DD" w:rsidP="00E05804">
            <w:pPr>
              <w:pStyle w:val="NormalWeb"/>
              <w:spacing w:line="360" w:lineRule="auto"/>
              <w:jc w:val="both"/>
              <w:rPr>
                <w:color w:val="000000" w:themeColor="text1"/>
                <w:lang w:val="en-US"/>
              </w:rPr>
            </w:pPr>
            <w:r w:rsidRPr="00E05804">
              <w:rPr>
                <w:color w:val="000000" w:themeColor="text1"/>
                <w:lang w:val="en-US"/>
              </w:rPr>
              <w:t>General management</w:t>
            </w:r>
          </w:p>
        </w:tc>
        <w:tc>
          <w:tcPr>
            <w:tcW w:w="1811" w:type="dxa"/>
          </w:tcPr>
          <w:p w14:paraId="1DF60B79" w14:textId="77777777" w:rsidR="00C111DD" w:rsidRPr="00E05804" w:rsidRDefault="00C111DD" w:rsidP="00E05804">
            <w:pPr>
              <w:pStyle w:val="NormalWeb"/>
              <w:spacing w:line="360" w:lineRule="auto"/>
              <w:jc w:val="both"/>
              <w:rPr>
                <w:lang w:val="en-US"/>
              </w:rPr>
            </w:pPr>
            <w:r w:rsidRPr="00E05804">
              <w:rPr>
                <w:lang w:val="en-US"/>
              </w:rPr>
              <w:t xml:space="preserve">General Management; Marketing </w:t>
            </w:r>
          </w:p>
          <w:p w14:paraId="3CCE5FA6" w14:textId="77777777" w:rsidR="00263082" w:rsidRPr="00E05804" w:rsidRDefault="00263082" w:rsidP="00E05804">
            <w:pPr>
              <w:pStyle w:val="NormalWeb"/>
              <w:spacing w:line="360" w:lineRule="auto"/>
              <w:jc w:val="both"/>
              <w:rPr>
                <w:color w:val="000000" w:themeColor="text1"/>
                <w:lang w:val="en-US"/>
              </w:rPr>
            </w:pPr>
          </w:p>
        </w:tc>
        <w:tc>
          <w:tcPr>
            <w:tcW w:w="1811" w:type="dxa"/>
          </w:tcPr>
          <w:p w14:paraId="76671187" w14:textId="77777777" w:rsidR="00C111DD" w:rsidRPr="00E05804" w:rsidRDefault="00C111DD" w:rsidP="00E05804">
            <w:pPr>
              <w:pStyle w:val="NormalWeb"/>
              <w:spacing w:line="360" w:lineRule="auto"/>
              <w:jc w:val="both"/>
              <w:rPr>
                <w:lang w:val="en-US"/>
              </w:rPr>
            </w:pPr>
            <w:r w:rsidRPr="00E05804">
              <w:rPr>
                <w:lang w:val="en-US"/>
              </w:rPr>
              <w:t xml:space="preserve">General Management; Marketing </w:t>
            </w:r>
          </w:p>
          <w:p w14:paraId="54383F77" w14:textId="77777777" w:rsidR="00263082" w:rsidRPr="00E05804" w:rsidRDefault="00263082" w:rsidP="00E05804">
            <w:pPr>
              <w:pStyle w:val="NormalWeb"/>
              <w:spacing w:line="360" w:lineRule="auto"/>
              <w:jc w:val="both"/>
              <w:rPr>
                <w:color w:val="000000" w:themeColor="text1"/>
                <w:lang w:val="en-US"/>
              </w:rPr>
            </w:pPr>
          </w:p>
        </w:tc>
        <w:tc>
          <w:tcPr>
            <w:tcW w:w="1812" w:type="dxa"/>
          </w:tcPr>
          <w:p w14:paraId="5D8B0EB6" w14:textId="77777777" w:rsidR="00C111DD" w:rsidRPr="00E05804" w:rsidRDefault="00C111DD" w:rsidP="00E05804">
            <w:pPr>
              <w:pStyle w:val="NormalWeb"/>
              <w:spacing w:line="360" w:lineRule="auto"/>
              <w:jc w:val="both"/>
              <w:rPr>
                <w:lang w:val="en-US"/>
              </w:rPr>
            </w:pPr>
            <w:r w:rsidRPr="00E05804">
              <w:rPr>
                <w:lang w:val="en-US"/>
              </w:rPr>
              <w:t>Marketing</w:t>
            </w:r>
          </w:p>
          <w:p w14:paraId="0CE7A21C" w14:textId="77777777" w:rsidR="00263082" w:rsidRPr="00E05804" w:rsidRDefault="00263082" w:rsidP="00E05804">
            <w:pPr>
              <w:pStyle w:val="NormalWeb"/>
              <w:spacing w:line="360" w:lineRule="auto"/>
              <w:jc w:val="both"/>
              <w:rPr>
                <w:color w:val="000000" w:themeColor="text1"/>
                <w:lang w:val="en-US"/>
              </w:rPr>
            </w:pPr>
          </w:p>
        </w:tc>
      </w:tr>
      <w:tr w:rsidR="00C111DD" w:rsidRPr="00E05804" w14:paraId="7DFC4EB8" w14:textId="77777777" w:rsidTr="00263082">
        <w:tc>
          <w:tcPr>
            <w:tcW w:w="1811" w:type="dxa"/>
          </w:tcPr>
          <w:p w14:paraId="72C80B9B" w14:textId="57F152E7" w:rsidR="00263082" w:rsidRPr="00E05804" w:rsidRDefault="00263082" w:rsidP="00E05804">
            <w:pPr>
              <w:pStyle w:val="NormalWeb"/>
              <w:spacing w:line="360" w:lineRule="auto"/>
              <w:jc w:val="both"/>
              <w:rPr>
                <w:color w:val="000000" w:themeColor="text1"/>
                <w:lang w:val="en-US"/>
              </w:rPr>
            </w:pPr>
            <w:r w:rsidRPr="00E05804">
              <w:rPr>
                <w:color w:val="000000" w:themeColor="text1"/>
                <w:lang w:val="en-US"/>
              </w:rPr>
              <w:t>Key Concepts</w:t>
            </w:r>
          </w:p>
        </w:tc>
        <w:tc>
          <w:tcPr>
            <w:tcW w:w="1811" w:type="dxa"/>
          </w:tcPr>
          <w:p w14:paraId="38ED3F70" w14:textId="77777777" w:rsidR="00AD63DD" w:rsidRPr="00E05804" w:rsidRDefault="00AD63DD" w:rsidP="00E05804">
            <w:pPr>
              <w:pStyle w:val="NormalWeb"/>
              <w:spacing w:line="360" w:lineRule="auto"/>
              <w:jc w:val="both"/>
              <w:rPr>
                <w:lang w:val="en-US"/>
              </w:rPr>
            </w:pPr>
            <w:r w:rsidRPr="00E05804">
              <w:rPr>
                <w:lang w:val="en-US"/>
              </w:rPr>
              <w:t xml:space="preserve">Value co-creation; participant symbiosis; ecosystem coordination </w:t>
            </w:r>
          </w:p>
          <w:p w14:paraId="7F723157" w14:textId="77777777" w:rsidR="00263082" w:rsidRPr="00E05804" w:rsidRDefault="00263082" w:rsidP="00E05804">
            <w:pPr>
              <w:pStyle w:val="NormalWeb"/>
              <w:spacing w:line="360" w:lineRule="auto"/>
              <w:jc w:val="both"/>
              <w:rPr>
                <w:color w:val="000000" w:themeColor="text1"/>
                <w:lang w:val="en-US"/>
              </w:rPr>
            </w:pPr>
          </w:p>
        </w:tc>
        <w:tc>
          <w:tcPr>
            <w:tcW w:w="1811" w:type="dxa"/>
          </w:tcPr>
          <w:p w14:paraId="30817D19" w14:textId="77777777" w:rsidR="00C111DD" w:rsidRPr="00E05804" w:rsidRDefault="00C111DD" w:rsidP="00E05804">
            <w:pPr>
              <w:pStyle w:val="NormalWeb"/>
              <w:spacing w:line="360" w:lineRule="auto"/>
              <w:jc w:val="both"/>
              <w:rPr>
                <w:lang w:val="en-US"/>
              </w:rPr>
            </w:pPr>
            <w:r w:rsidRPr="00E05804">
              <w:rPr>
                <w:lang w:val="en-US"/>
              </w:rPr>
              <w:t xml:space="preserve">Value co-creation; interdependence </w:t>
            </w:r>
          </w:p>
          <w:p w14:paraId="5ADBD682" w14:textId="77777777" w:rsidR="00263082" w:rsidRPr="00E05804" w:rsidRDefault="00263082" w:rsidP="00E05804">
            <w:pPr>
              <w:pStyle w:val="NormalWeb"/>
              <w:spacing w:line="360" w:lineRule="auto"/>
              <w:jc w:val="both"/>
              <w:rPr>
                <w:color w:val="000000" w:themeColor="text1"/>
                <w:lang w:val="en-US"/>
              </w:rPr>
            </w:pPr>
          </w:p>
        </w:tc>
        <w:tc>
          <w:tcPr>
            <w:tcW w:w="1811" w:type="dxa"/>
          </w:tcPr>
          <w:p w14:paraId="0F059E1F" w14:textId="77777777" w:rsidR="00C111DD" w:rsidRPr="00E05804" w:rsidRDefault="00C111DD" w:rsidP="00E05804">
            <w:pPr>
              <w:pStyle w:val="NormalWeb"/>
              <w:spacing w:line="360" w:lineRule="auto"/>
              <w:jc w:val="both"/>
              <w:rPr>
                <w:lang w:val="en-US"/>
              </w:rPr>
            </w:pPr>
            <w:r w:rsidRPr="00E05804">
              <w:rPr>
                <w:lang w:val="en-US"/>
              </w:rPr>
              <w:t xml:space="preserve">Co-specialization; complementarity </w:t>
            </w:r>
          </w:p>
          <w:p w14:paraId="3EC11577" w14:textId="77777777" w:rsidR="00263082" w:rsidRPr="00E05804" w:rsidRDefault="00263082" w:rsidP="00E05804">
            <w:pPr>
              <w:pStyle w:val="NormalWeb"/>
              <w:spacing w:line="360" w:lineRule="auto"/>
              <w:jc w:val="both"/>
              <w:rPr>
                <w:color w:val="000000" w:themeColor="text1"/>
                <w:lang w:val="en-US"/>
              </w:rPr>
            </w:pPr>
          </w:p>
        </w:tc>
        <w:tc>
          <w:tcPr>
            <w:tcW w:w="1812" w:type="dxa"/>
          </w:tcPr>
          <w:p w14:paraId="6F4728D2" w14:textId="77777777" w:rsidR="00C111DD" w:rsidRPr="00E05804" w:rsidRDefault="00C111DD" w:rsidP="00E05804">
            <w:pPr>
              <w:pStyle w:val="NormalWeb"/>
              <w:spacing w:line="360" w:lineRule="auto"/>
              <w:jc w:val="both"/>
              <w:rPr>
                <w:lang w:val="en-US"/>
              </w:rPr>
            </w:pPr>
            <w:r w:rsidRPr="00E05804">
              <w:rPr>
                <w:lang w:val="en-US"/>
              </w:rPr>
              <w:t xml:space="preserve">Network coordination; </w:t>
            </w:r>
          </w:p>
          <w:p w14:paraId="106140B6" w14:textId="77777777" w:rsidR="00263082" w:rsidRPr="00E05804" w:rsidRDefault="00263082" w:rsidP="00E05804">
            <w:pPr>
              <w:pStyle w:val="NormalWeb"/>
              <w:spacing w:line="360" w:lineRule="auto"/>
              <w:jc w:val="both"/>
              <w:rPr>
                <w:color w:val="000000" w:themeColor="text1"/>
                <w:lang w:val="en-US"/>
              </w:rPr>
            </w:pPr>
          </w:p>
        </w:tc>
      </w:tr>
      <w:tr w:rsidR="00C111DD" w:rsidRPr="00E05804" w14:paraId="0913D3A7" w14:textId="77777777" w:rsidTr="00263082">
        <w:tc>
          <w:tcPr>
            <w:tcW w:w="1811" w:type="dxa"/>
          </w:tcPr>
          <w:p w14:paraId="5364E96B" w14:textId="61A5375A" w:rsidR="00263082" w:rsidRPr="00E05804" w:rsidRDefault="00263082" w:rsidP="00E05804">
            <w:pPr>
              <w:pStyle w:val="NormalWeb"/>
              <w:spacing w:line="360" w:lineRule="auto"/>
              <w:jc w:val="both"/>
              <w:rPr>
                <w:color w:val="000000" w:themeColor="text1"/>
                <w:lang w:val="en-US"/>
              </w:rPr>
            </w:pPr>
            <w:r w:rsidRPr="00E05804">
              <w:rPr>
                <w:color w:val="000000" w:themeColor="text1"/>
                <w:lang w:val="en-US"/>
              </w:rPr>
              <w:t>Key Influences</w:t>
            </w:r>
          </w:p>
        </w:tc>
        <w:tc>
          <w:tcPr>
            <w:tcW w:w="1811" w:type="dxa"/>
          </w:tcPr>
          <w:p w14:paraId="615BA262" w14:textId="0DCAC813" w:rsidR="00263082" w:rsidRPr="00E05804" w:rsidRDefault="00AD63DD" w:rsidP="00E05804">
            <w:pPr>
              <w:pStyle w:val="NormalWeb"/>
              <w:shd w:val="clear" w:color="auto" w:fill="FFFFFF"/>
              <w:spacing w:line="360" w:lineRule="auto"/>
              <w:jc w:val="both"/>
              <w:rPr>
                <w:lang w:val="en-US"/>
              </w:rPr>
            </w:pPr>
            <w:r w:rsidRPr="00E05804">
              <w:rPr>
                <w:lang w:val="en-US"/>
              </w:rPr>
              <w:t xml:space="preserve">Chandler (1962); Williamson (1975); Porter (1980; 1985); </w:t>
            </w:r>
            <w:proofErr w:type="spellStart"/>
            <w:r w:rsidRPr="00E05804">
              <w:rPr>
                <w:lang w:val="en-US"/>
              </w:rPr>
              <w:t>Wernerfelt</w:t>
            </w:r>
            <w:proofErr w:type="spellEnd"/>
            <w:r w:rsidRPr="00E05804">
              <w:rPr>
                <w:lang w:val="en-US"/>
              </w:rPr>
              <w:t xml:space="preserve"> (1984); Teece (1986); </w:t>
            </w:r>
            <w:proofErr w:type="spellStart"/>
            <w:r w:rsidRPr="00E05804">
              <w:rPr>
                <w:lang w:val="en-US"/>
              </w:rPr>
              <w:t>Brandenburger</w:t>
            </w:r>
            <w:proofErr w:type="spellEnd"/>
            <w:r w:rsidRPr="00E05804">
              <w:rPr>
                <w:lang w:val="en-US"/>
              </w:rPr>
              <w:t xml:space="preserve"> &amp; Nalebuff (1996); </w:t>
            </w:r>
            <w:proofErr w:type="spellStart"/>
            <w:r w:rsidRPr="00E05804">
              <w:rPr>
                <w:lang w:val="en-US"/>
              </w:rPr>
              <w:t>Gawer</w:t>
            </w:r>
            <w:proofErr w:type="spellEnd"/>
            <w:r w:rsidRPr="00E05804">
              <w:rPr>
                <w:lang w:val="en-US"/>
              </w:rPr>
              <w:t xml:space="preserve"> &amp; Cusumano (2002) </w:t>
            </w:r>
          </w:p>
        </w:tc>
        <w:tc>
          <w:tcPr>
            <w:tcW w:w="1811" w:type="dxa"/>
          </w:tcPr>
          <w:p w14:paraId="15321268"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Porter (1980; 1985); Katz &amp; Shapiro (1985); </w:t>
            </w:r>
            <w:proofErr w:type="spellStart"/>
            <w:r w:rsidRPr="00E05804">
              <w:rPr>
                <w:lang w:val="en-US"/>
              </w:rPr>
              <w:t>Normann</w:t>
            </w:r>
            <w:proofErr w:type="spellEnd"/>
            <w:r w:rsidRPr="00E05804">
              <w:rPr>
                <w:lang w:val="en-US"/>
              </w:rPr>
              <w:t xml:space="preserve"> (1993); Christensen (1997); Chesbrough &amp; Rosenbloom (2002) </w:t>
            </w:r>
          </w:p>
          <w:p w14:paraId="137174C1" w14:textId="77777777" w:rsidR="00263082" w:rsidRPr="00E05804" w:rsidRDefault="00263082" w:rsidP="00E05804">
            <w:pPr>
              <w:pStyle w:val="NormalWeb"/>
              <w:spacing w:line="360" w:lineRule="auto"/>
              <w:jc w:val="both"/>
              <w:rPr>
                <w:color w:val="000000" w:themeColor="text1"/>
                <w:lang w:val="en-US"/>
              </w:rPr>
            </w:pPr>
          </w:p>
        </w:tc>
        <w:tc>
          <w:tcPr>
            <w:tcW w:w="1811" w:type="dxa"/>
          </w:tcPr>
          <w:p w14:paraId="00CE1ED5"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Williamson (1975); </w:t>
            </w:r>
            <w:proofErr w:type="spellStart"/>
            <w:r w:rsidRPr="00E05804">
              <w:rPr>
                <w:lang w:val="en-US"/>
              </w:rPr>
              <w:t>Granovetter</w:t>
            </w:r>
            <w:proofErr w:type="spellEnd"/>
            <w:r w:rsidRPr="00E05804">
              <w:rPr>
                <w:lang w:val="en-US"/>
              </w:rPr>
              <w:t xml:space="preserve"> (1985); </w:t>
            </w:r>
            <w:proofErr w:type="spellStart"/>
            <w:r w:rsidRPr="00E05804">
              <w:rPr>
                <w:lang w:val="en-US"/>
              </w:rPr>
              <w:t>Thorelli</w:t>
            </w:r>
            <w:proofErr w:type="spellEnd"/>
            <w:r w:rsidRPr="00E05804">
              <w:rPr>
                <w:lang w:val="en-US"/>
              </w:rPr>
              <w:t xml:space="preserve"> (1986); Von Hippel (1988); Womack (1990) </w:t>
            </w:r>
          </w:p>
          <w:p w14:paraId="0298B9DA" w14:textId="77777777" w:rsidR="00263082" w:rsidRPr="00E05804" w:rsidRDefault="00263082" w:rsidP="00E05804">
            <w:pPr>
              <w:pStyle w:val="NormalWeb"/>
              <w:spacing w:line="360" w:lineRule="auto"/>
              <w:jc w:val="both"/>
              <w:rPr>
                <w:color w:val="000000" w:themeColor="text1"/>
                <w:lang w:val="en-US"/>
              </w:rPr>
            </w:pPr>
          </w:p>
        </w:tc>
        <w:tc>
          <w:tcPr>
            <w:tcW w:w="1812" w:type="dxa"/>
          </w:tcPr>
          <w:p w14:paraId="689D9DAD"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Anderson (1994); </w:t>
            </w:r>
            <w:proofErr w:type="spellStart"/>
            <w:r w:rsidRPr="00E05804">
              <w:rPr>
                <w:lang w:val="en-US"/>
              </w:rPr>
              <w:t>Uzzi</w:t>
            </w:r>
            <w:proofErr w:type="spellEnd"/>
            <w:r w:rsidRPr="00E05804">
              <w:rPr>
                <w:lang w:val="en-US"/>
              </w:rPr>
              <w:t xml:space="preserve"> (1997); Dyer &amp; Singh (1998); </w:t>
            </w:r>
            <w:proofErr w:type="spellStart"/>
            <w:r w:rsidRPr="00E05804">
              <w:rPr>
                <w:lang w:val="en-US"/>
              </w:rPr>
              <w:t>Achrol</w:t>
            </w:r>
            <w:proofErr w:type="spellEnd"/>
            <w:r w:rsidRPr="00E05804">
              <w:rPr>
                <w:lang w:val="en-US"/>
              </w:rPr>
              <w:t xml:space="preserve"> (1999); </w:t>
            </w:r>
            <w:proofErr w:type="spellStart"/>
            <w:r w:rsidRPr="00E05804">
              <w:rPr>
                <w:lang w:val="en-US"/>
              </w:rPr>
              <w:t>Zollo</w:t>
            </w:r>
            <w:proofErr w:type="spellEnd"/>
            <w:r w:rsidRPr="00E05804">
              <w:rPr>
                <w:lang w:val="en-US"/>
              </w:rPr>
              <w:t xml:space="preserve"> (2002); Gulati et al (2000); </w:t>
            </w:r>
            <w:proofErr w:type="spellStart"/>
            <w:r w:rsidRPr="00E05804">
              <w:rPr>
                <w:lang w:val="en-US"/>
              </w:rPr>
              <w:t>Hakansson</w:t>
            </w:r>
            <w:proofErr w:type="spellEnd"/>
            <w:r w:rsidRPr="00E05804">
              <w:rPr>
                <w:lang w:val="en-US"/>
              </w:rPr>
              <w:t xml:space="preserve"> &amp; Ford (2002) </w:t>
            </w:r>
          </w:p>
          <w:p w14:paraId="381E9A57" w14:textId="77777777" w:rsidR="00263082" w:rsidRPr="00E05804" w:rsidRDefault="00263082" w:rsidP="00E05804">
            <w:pPr>
              <w:pStyle w:val="NormalWeb"/>
              <w:spacing w:line="360" w:lineRule="auto"/>
              <w:jc w:val="both"/>
              <w:rPr>
                <w:color w:val="000000" w:themeColor="text1"/>
                <w:lang w:val="en-US"/>
              </w:rPr>
            </w:pPr>
          </w:p>
        </w:tc>
      </w:tr>
      <w:tr w:rsidR="00C111DD" w:rsidRPr="00E05804" w14:paraId="3119B906" w14:textId="77777777" w:rsidTr="00263082">
        <w:tc>
          <w:tcPr>
            <w:tcW w:w="1811" w:type="dxa"/>
          </w:tcPr>
          <w:p w14:paraId="58AB6231" w14:textId="1D551DC1" w:rsidR="00263082" w:rsidRPr="00E05804" w:rsidRDefault="00263082" w:rsidP="00E05804">
            <w:pPr>
              <w:pStyle w:val="NormalWeb"/>
              <w:spacing w:line="360" w:lineRule="auto"/>
              <w:jc w:val="both"/>
              <w:rPr>
                <w:color w:val="000000" w:themeColor="text1"/>
                <w:lang w:val="en-US"/>
              </w:rPr>
            </w:pPr>
            <w:r w:rsidRPr="00E05804">
              <w:rPr>
                <w:color w:val="000000" w:themeColor="text1"/>
                <w:lang w:val="en-US"/>
              </w:rPr>
              <w:lastRenderedPageBreak/>
              <w:t>Empirical Context</w:t>
            </w:r>
          </w:p>
        </w:tc>
        <w:tc>
          <w:tcPr>
            <w:tcW w:w="1811" w:type="dxa"/>
          </w:tcPr>
          <w:p w14:paraId="41E2D84E" w14:textId="0A87AA3C" w:rsidR="00263082" w:rsidRPr="00E05804" w:rsidRDefault="00AD63DD" w:rsidP="00E05804">
            <w:pPr>
              <w:pStyle w:val="NormalWeb"/>
              <w:shd w:val="clear" w:color="auto" w:fill="FFFFFF"/>
              <w:spacing w:line="360" w:lineRule="auto"/>
              <w:jc w:val="both"/>
              <w:rPr>
                <w:lang w:val="en-US"/>
              </w:rPr>
            </w:pPr>
            <w:r w:rsidRPr="00E05804">
              <w:rPr>
                <w:lang w:val="en-US"/>
              </w:rPr>
              <w:t xml:space="preserve">Information and internet technologies; telecommunications; manufacturing </w:t>
            </w:r>
          </w:p>
        </w:tc>
        <w:tc>
          <w:tcPr>
            <w:tcW w:w="1811" w:type="dxa"/>
          </w:tcPr>
          <w:p w14:paraId="15B07EE7"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Information technologies; telecommunications </w:t>
            </w:r>
          </w:p>
          <w:p w14:paraId="3690EE65" w14:textId="77777777" w:rsidR="00263082" w:rsidRPr="00E05804" w:rsidRDefault="00263082" w:rsidP="00E05804">
            <w:pPr>
              <w:pStyle w:val="NormalWeb"/>
              <w:spacing w:line="360" w:lineRule="auto"/>
              <w:jc w:val="both"/>
              <w:rPr>
                <w:color w:val="000000" w:themeColor="text1"/>
                <w:lang w:val="en-US"/>
              </w:rPr>
            </w:pPr>
          </w:p>
        </w:tc>
        <w:tc>
          <w:tcPr>
            <w:tcW w:w="1811" w:type="dxa"/>
          </w:tcPr>
          <w:p w14:paraId="2F8686ED"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Cross industry; manufacturing; information technologies </w:t>
            </w:r>
          </w:p>
          <w:p w14:paraId="71166C29" w14:textId="77777777" w:rsidR="00263082" w:rsidRPr="00E05804" w:rsidRDefault="00263082" w:rsidP="00E05804">
            <w:pPr>
              <w:pStyle w:val="NormalWeb"/>
              <w:spacing w:line="360" w:lineRule="auto"/>
              <w:jc w:val="both"/>
              <w:rPr>
                <w:color w:val="000000" w:themeColor="text1"/>
                <w:lang w:val="en-US"/>
              </w:rPr>
            </w:pPr>
          </w:p>
        </w:tc>
        <w:tc>
          <w:tcPr>
            <w:tcW w:w="1812" w:type="dxa"/>
          </w:tcPr>
          <w:p w14:paraId="67AE874B"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Cross industry; manufacturing </w:t>
            </w:r>
          </w:p>
          <w:p w14:paraId="04404813" w14:textId="77777777" w:rsidR="00263082" w:rsidRPr="00E05804" w:rsidRDefault="00263082" w:rsidP="00E05804">
            <w:pPr>
              <w:pStyle w:val="NormalWeb"/>
              <w:spacing w:line="360" w:lineRule="auto"/>
              <w:jc w:val="both"/>
              <w:rPr>
                <w:color w:val="000000" w:themeColor="text1"/>
                <w:lang w:val="en-US"/>
              </w:rPr>
            </w:pPr>
          </w:p>
        </w:tc>
      </w:tr>
      <w:tr w:rsidR="00C111DD" w:rsidRPr="00E05804" w14:paraId="2B4FFF4C" w14:textId="77777777" w:rsidTr="00263082">
        <w:tc>
          <w:tcPr>
            <w:tcW w:w="1811" w:type="dxa"/>
          </w:tcPr>
          <w:p w14:paraId="42DBF6E4" w14:textId="07EB0510" w:rsidR="00263082" w:rsidRPr="00E05804" w:rsidRDefault="00263082" w:rsidP="00E05804">
            <w:pPr>
              <w:pStyle w:val="NormalWeb"/>
              <w:spacing w:line="360" w:lineRule="auto"/>
              <w:jc w:val="both"/>
              <w:rPr>
                <w:color w:val="000000" w:themeColor="text1"/>
                <w:lang w:val="en-US"/>
              </w:rPr>
            </w:pPr>
            <w:r w:rsidRPr="00E05804">
              <w:rPr>
                <w:color w:val="000000" w:themeColor="text1"/>
                <w:lang w:val="en-US"/>
              </w:rPr>
              <w:t>Main Journals</w:t>
            </w:r>
          </w:p>
        </w:tc>
        <w:tc>
          <w:tcPr>
            <w:tcW w:w="1811" w:type="dxa"/>
          </w:tcPr>
          <w:p w14:paraId="0B9B6F42" w14:textId="5DD055A6" w:rsidR="00263082" w:rsidRPr="00E05804" w:rsidRDefault="00AD63DD" w:rsidP="00E05804">
            <w:pPr>
              <w:pStyle w:val="NormalWeb"/>
              <w:shd w:val="clear" w:color="auto" w:fill="FFFFFF"/>
              <w:spacing w:line="360" w:lineRule="auto"/>
              <w:jc w:val="both"/>
              <w:rPr>
                <w:lang w:val="en-US"/>
              </w:rPr>
            </w:pPr>
            <w:r w:rsidRPr="00E05804">
              <w:rPr>
                <w:lang w:val="en-US"/>
              </w:rPr>
              <w:t>Harvard Business Review; Sloan Management Review; Strategic Management Review.</w:t>
            </w:r>
          </w:p>
        </w:tc>
        <w:tc>
          <w:tcPr>
            <w:tcW w:w="1811" w:type="dxa"/>
          </w:tcPr>
          <w:p w14:paraId="31FC5986"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Telecommunications Policy; Long Range Planning; Journal of Academy of Marketing Science </w:t>
            </w:r>
          </w:p>
          <w:p w14:paraId="6507F610" w14:textId="77777777" w:rsidR="00263082" w:rsidRPr="00E05804" w:rsidRDefault="00263082" w:rsidP="00E05804">
            <w:pPr>
              <w:pStyle w:val="NormalWeb"/>
              <w:spacing w:line="360" w:lineRule="auto"/>
              <w:jc w:val="both"/>
              <w:rPr>
                <w:color w:val="000000" w:themeColor="text1"/>
                <w:lang w:val="en-US"/>
              </w:rPr>
            </w:pPr>
          </w:p>
        </w:tc>
        <w:tc>
          <w:tcPr>
            <w:tcW w:w="1811" w:type="dxa"/>
          </w:tcPr>
          <w:p w14:paraId="7BD81EAC"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Industrial Marketing Management; Sloan Management Review; Strategic Management Journal </w:t>
            </w:r>
          </w:p>
          <w:p w14:paraId="7D77C1C3" w14:textId="77777777" w:rsidR="00263082" w:rsidRPr="00E05804" w:rsidRDefault="00263082" w:rsidP="00E05804">
            <w:pPr>
              <w:pStyle w:val="NormalWeb"/>
              <w:spacing w:line="360" w:lineRule="auto"/>
              <w:jc w:val="both"/>
              <w:rPr>
                <w:color w:val="000000" w:themeColor="text1"/>
                <w:lang w:val="en-US"/>
              </w:rPr>
            </w:pPr>
          </w:p>
        </w:tc>
        <w:tc>
          <w:tcPr>
            <w:tcW w:w="1812" w:type="dxa"/>
          </w:tcPr>
          <w:p w14:paraId="036E6262" w14:textId="77777777" w:rsidR="00C111DD" w:rsidRPr="00E05804" w:rsidRDefault="00C111DD" w:rsidP="00E05804">
            <w:pPr>
              <w:pStyle w:val="NormalWeb"/>
              <w:shd w:val="clear" w:color="auto" w:fill="FFFFFF"/>
              <w:spacing w:line="360" w:lineRule="auto"/>
              <w:jc w:val="both"/>
              <w:rPr>
                <w:lang w:val="en-US"/>
              </w:rPr>
            </w:pPr>
            <w:r w:rsidRPr="00E05804">
              <w:rPr>
                <w:lang w:val="en-US"/>
              </w:rPr>
              <w:t xml:space="preserve">Industrial Marketing Management </w:t>
            </w:r>
          </w:p>
          <w:p w14:paraId="76516300" w14:textId="77777777" w:rsidR="00263082" w:rsidRPr="00E05804" w:rsidRDefault="00263082" w:rsidP="00E05804">
            <w:pPr>
              <w:pStyle w:val="NormalWeb"/>
              <w:spacing w:line="360" w:lineRule="auto"/>
              <w:jc w:val="both"/>
              <w:rPr>
                <w:color w:val="000000" w:themeColor="text1"/>
                <w:lang w:val="en-US"/>
              </w:rPr>
            </w:pPr>
          </w:p>
        </w:tc>
      </w:tr>
      <w:tr w:rsidR="00C111DD" w:rsidRPr="00E05804" w14:paraId="4CD6F79E" w14:textId="77777777" w:rsidTr="00263082">
        <w:tc>
          <w:tcPr>
            <w:tcW w:w="1811" w:type="dxa"/>
          </w:tcPr>
          <w:p w14:paraId="1A2E7EF7" w14:textId="69C21EA3" w:rsidR="00263082" w:rsidRPr="00E05804" w:rsidRDefault="00263082" w:rsidP="00E05804">
            <w:pPr>
              <w:pStyle w:val="NormalWeb"/>
              <w:spacing w:line="360" w:lineRule="auto"/>
              <w:jc w:val="both"/>
              <w:rPr>
                <w:color w:val="000000" w:themeColor="text1"/>
                <w:lang w:val="en-US"/>
              </w:rPr>
            </w:pPr>
            <w:r w:rsidRPr="00E05804">
              <w:rPr>
                <w:color w:val="000000" w:themeColor="text1"/>
                <w:lang w:val="en-US"/>
              </w:rPr>
              <w:t>Main contribution</w:t>
            </w:r>
          </w:p>
        </w:tc>
        <w:tc>
          <w:tcPr>
            <w:tcW w:w="1811" w:type="dxa"/>
          </w:tcPr>
          <w:p w14:paraId="04C9944A" w14:textId="624FDAEB" w:rsidR="00263082" w:rsidRPr="00E05804" w:rsidRDefault="00AD63DD" w:rsidP="00E05804">
            <w:pPr>
              <w:pStyle w:val="NormalWeb"/>
              <w:shd w:val="clear" w:color="auto" w:fill="FFFFFF"/>
              <w:spacing w:line="360" w:lineRule="auto"/>
              <w:jc w:val="both"/>
              <w:rPr>
                <w:lang w:val="en-US"/>
              </w:rPr>
            </w:pPr>
            <w:r w:rsidRPr="00E05804">
              <w:rPr>
                <w:lang w:val="en-US"/>
              </w:rPr>
              <w:t xml:space="preserve">Moore (1993); </w:t>
            </w:r>
            <w:proofErr w:type="spellStart"/>
            <w:r w:rsidRPr="00E05804">
              <w:rPr>
                <w:lang w:val="en-US"/>
              </w:rPr>
              <w:t>Iansiti</w:t>
            </w:r>
            <w:proofErr w:type="spellEnd"/>
            <w:r w:rsidRPr="00E05804">
              <w:rPr>
                <w:lang w:val="en-US"/>
              </w:rPr>
              <w:t xml:space="preserve"> &amp; </w:t>
            </w:r>
            <w:proofErr w:type="spellStart"/>
            <w:r w:rsidRPr="00E05804">
              <w:rPr>
                <w:lang w:val="en-US"/>
              </w:rPr>
              <w:t>Levien</w:t>
            </w:r>
            <w:proofErr w:type="spellEnd"/>
            <w:r w:rsidRPr="00E05804">
              <w:rPr>
                <w:lang w:val="en-US"/>
              </w:rPr>
              <w:t xml:space="preserve"> (2004); Teece (2007); </w:t>
            </w:r>
            <w:proofErr w:type="spellStart"/>
            <w:r w:rsidRPr="00E05804">
              <w:rPr>
                <w:lang w:val="en-US"/>
              </w:rPr>
              <w:t>Adner</w:t>
            </w:r>
            <w:proofErr w:type="spellEnd"/>
            <w:r w:rsidRPr="00E05804">
              <w:rPr>
                <w:lang w:val="en-US"/>
              </w:rPr>
              <w:t xml:space="preserve"> &amp; Kapoor (2010) </w:t>
            </w:r>
          </w:p>
        </w:tc>
        <w:tc>
          <w:tcPr>
            <w:tcW w:w="1811" w:type="dxa"/>
          </w:tcPr>
          <w:p w14:paraId="397C6467" w14:textId="77777777" w:rsidR="00C111DD" w:rsidRPr="00E05804" w:rsidRDefault="00C111DD" w:rsidP="00E05804">
            <w:pPr>
              <w:pStyle w:val="NormalWeb"/>
              <w:shd w:val="clear" w:color="auto" w:fill="FFFFFF"/>
              <w:spacing w:line="360" w:lineRule="auto"/>
              <w:jc w:val="both"/>
            </w:pPr>
            <w:r w:rsidRPr="00E05804">
              <w:t xml:space="preserve">Normann &amp; Ramirez (1993); Christensen &amp; </w:t>
            </w:r>
            <w:proofErr w:type="spellStart"/>
            <w:r w:rsidRPr="00E05804">
              <w:t>Rosenbloom</w:t>
            </w:r>
            <w:proofErr w:type="spellEnd"/>
            <w:r w:rsidRPr="00E05804">
              <w:t xml:space="preserve"> (1995); </w:t>
            </w:r>
            <w:proofErr w:type="spellStart"/>
            <w:r w:rsidRPr="00E05804">
              <w:t>Stabell</w:t>
            </w:r>
            <w:proofErr w:type="spellEnd"/>
            <w:r w:rsidRPr="00E05804">
              <w:t xml:space="preserve"> &amp; </w:t>
            </w:r>
            <w:proofErr w:type="spellStart"/>
            <w:r w:rsidRPr="00E05804">
              <w:t>Fjeldstad</w:t>
            </w:r>
            <w:proofErr w:type="spellEnd"/>
            <w:r w:rsidRPr="00E05804">
              <w:t xml:space="preserve"> (1998) </w:t>
            </w:r>
          </w:p>
          <w:p w14:paraId="444A8418" w14:textId="77777777" w:rsidR="00263082" w:rsidRPr="00E05804" w:rsidRDefault="00263082" w:rsidP="00E05804">
            <w:pPr>
              <w:pStyle w:val="NormalWeb"/>
              <w:spacing w:line="360" w:lineRule="auto"/>
              <w:jc w:val="both"/>
              <w:rPr>
                <w:color w:val="000000" w:themeColor="text1"/>
              </w:rPr>
            </w:pPr>
          </w:p>
        </w:tc>
        <w:tc>
          <w:tcPr>
            <w:tcW w:w="1811" w:type="dxa"/>
          </w:tcPr>
          <w:p w14:paraId="6466B759" w14:textId="77777777" w:rsidR="00C111DD" w:rsidRPr="00E05804" w:rsidRDefault="00C111DD" w:rsidP="00E05804">
            <w:pPr>
              <w:pStyle w:val="NormalWeb"/>
              <w:shd w:val="clear" w:color="auto" w:fill="FFFFFF"/>
              <w:spacing w:line="360" w:lineRule="auto"/>
              <w:jc w:val="both"/>
              <w:rPr>
                <w:lang w:val="en-US"/>
              </w:rPr>
            </w:pPr>
            <w:proofErr w:type="spellStart"/>
            <w:r w:rsidRPr="00E05804">
              <w:rPr>
                <w:lang w:val="en-US"/>
              </w:rPr>
              <w:t>Jarillo</w:t>
            </w:r>
            <w:proofErr w:type="spellEnd"/>
            <w:r w:rsidRPr="00E05804">
              <w:rPr>
                <w:lang w:val="en-US"/>
              </w:rPr>
              <w:t xml:space="preserve"> (1988); Anderson et al (1994); Gulati et al (2000); </w:t>
            </w:r>
            <w:proofErr w:type="spellStart"/>
            <w:r w:rsidRPr="00E05804">
              <w:rPr>
                <w:lang w:val="en-US"/>
              </w:rPr>
              <w:t>Afuah</w:t>
            </w:r>
            <w:proofErr w:type="spellEnd"/>
            <w:r w:rsidRPr="00E05804">
              <w:rPr>
                <w:lang w:val="en-US"/>
              </w:rPr>
              <w:t xml:space="preserve"> (2000) </w:t>
            </w:r>
          </w:p>
          <w:p w14:paraId="79BA62CF" w14:textId="77777777" w:rsidR="00263082" w:rsidRPr="00E05804" w:rsidRDefault="00263082" w:rsidP="00E05804">
            <w:pPr>
              <w:pStyle w:val="NormalWeb"/>
              <w:spacing w:line="360" w:lineRule="auto"/>
              <w:jc w:val="both"/>
              <w:rPr>
                <w:color w:val="000000" w:themeColor="text1"/>
                <w:lang w:val="en-US"/>
              </w:rPr>
            </w:pPr>
          </w:p>
        </w:tc>
        <w:tc>
          <w:tcPr>
            <w:tcW w:w="1812" w:type="dxa"/>
          </w:tcPr>
          <w:p w14:paraId="21710C60" w14:textId="77777777" w:rsidR="00C111DD" w:rsidRPr="00E05804" w:rsidRDefault="00C111DD" w:rsidP="00E05804">
            <w:pPr>
              <w:pStyle w:val="NormalWeb"/>
              <w:shd w:val="clear" w:color="auto" w:fill="FFFFFF"/>
              <w:spacing w:line="360" w:lineRule="auto"/>
              <w:jc w:val="both"/>
            </w:pPr>
            <w:r w:rsidRPr="00E05804">
              <w:t xml:space="preserve">Ritter et al (2004); Moller et al (2005); Moller &amp; </w:t>
            </w:r>
            <w:proofErr w:type="spellStart"/>
            <w:r w:rsidRPr="00E05804">
              <w:t>Svahn</w:t>
            </w:r>
            <w:proofErr w:type="spellEnd"/>
            <w:r w:rsidRPr="00E05804">
              <w:t xml:space="preserve"> (2006) </w:t>
            </w:r>
            <w:commentRangeEnd w:id="31"/>
            <w:r w:rsidR="00FB3AD4">
              <w:rPr>
                <w:rStyle w:val="CommentReference"/>
                <w:lang/>
              </w:rPr>
              <w:commentReference w:id="31"/>
            </w:r>
          </w:p>
          <w:p w14:paraId="7E6D9415" w14:textId="77777777" w:rsidR="00263082" w:rsidRPr="00E05804" w:rsidRDefault="00263082" w:rsidP="00E05804">
            <w:pPr>
              <w:pStyle w:val="NormalWeb"/>
              <w:spacing w:line="360" w:lineRule="auto"/>
              <w:jc w:val="both"/>
              <w:rPr>
                <w:color w:val="000000" w:themeColor="text1"/>
              </w:rPr>
            </w:pPr>
          </w:p>
        </w:tc>
      </w:tr>
    </w:tbl>
    <w:p w14:paraId="7B194272" w14:textId="3DFFCF1F" w:rsidR="008D3617" w:rsidRPr="00E05804" w:rsidRDefault="008D3617" w:rsidP="00E05804">
      <w:pPr>
        <w:pStyle w:val="NormalWeb"/>
        <w:spacing w:line="360" w:lineRule="auto"/>
        <w:jc w:val="both"/>
        <w:rPr>
          <w:color w:val="000000" w:themeColor="text1"/>
          <w:lang/>
        </w:rPr>
      </w:pPr>
      <w:r w:rsidRPr="00E05804">
        <w:rPr>
          <w:noProof/>
          <w:color w:val="000000" w:themeColor="text1"/>
          <w:lang/>
        </w:rPr>
        <mc:AlternateContent>
          <mc:Choice Requires="wps">
            <w:drawing>
              <wp:anchor distT="0" distB="0" distL="114300" distR="114300" simplePos="0" relativeHeight="251659264" behindDoc="0" locked="0" layoutInCell="1" allowOverlap="1" wp14:anchorId="726F920D" wp14:editId="55F8EF79">
                <wp:simplePos x="0" y="0"/>
                <wp:positionH relativeFrom="column">
                  <wp:posOffset>1024255</wp:posOffset>
                </wp:positionH>
                <wp:positionV relativeFrom="paragraph">
                  <wp:posOffset>314960</wp:posOffset>
                </wp:positionV>
                <wp:extent cx="4181475" cy="466725"/>
                <wp:effectExtent l="0" t="0" r="9525" b="15875"/>
                <wp:wrapNone/>
                <wp:docPr id="23" name="Text Box 23"/>
                <wp:cNvGraphicFramePr/>
                <a:graphic xmlns:a="http://schemas.openxmlformats.org/drawingml/2006/main">
                  <a:graphicData uri="http://schemas.microsoft.com/office/word/2010/wordprocessingShape">
                    <wps:wsp>
                      <wps:cNvSpPr txBox="1"/>
                      <wps:spPr>
                        <a:xfrm>
                          <a:off x="0" y="0"/>
                          <a:ext cx="4181475" cy="466725"/>
                        </a:xfrm>
                        <a:prstGeom prst="rect">
                          <a:avLst/>
                        </a:prstGeom>
                        <a:solidFill>
                          <a:schemeClr val="lt1"/>
                        </a:solidFill>
                        <a:ln w="6350">
                          <a:solidFill>
                            <a:schemeClr val="bg1"/>
                          </a:solidFill>
                        </a:ln>
                      </wps:spPr>
                      <wps:txbx>
                        <w:txbxContent>
                          <w:p w14:paraId="7B1D9A88" w14:textId="77777777" w:rsidR="008D3617" w:rsidRPr="008D3617" w:rsidRDefault="008D3617" w:rsidP="008D3617">
                            <w:pPr>
                              <w:pStyle w:val="NormalWeb"/>
                              <w:rPr>
                                <w:lang w:val="en-US"/>
                              </w:rPr>
                            </w:pPr>
                            <w:r w:rsidRPr="008D3617">
                              <w:rPr>
                                <w:rFonts w:ascii="TimesNewRomanPS" w:hAnsi="TimesNewRomanPS"/>
                                <w:b/>
                                <w:bCs/>
                                <w:lang w:val="en-US"/>
                              </w:rPr>
                              <w:t xml:space="preserve">TABLE 1 – Overview of Ecosystem and Related Research </w:t>
                            </w:r>
                          </w:p>
                          <w:p w14:paraId="4B9ADC8A" w14:textId="77777777" w:rsidR="008D3617" w:rsidRPr="008D3617" w:rsidRDefault="008D361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6F920D" id="_x0000_t202" coordsize="21600,21600" o:spt="202" path="m,l,21600r21600,l21600,xe">
                <v:stroke joinstyle="miter"/>
                <v:path gradientshapeok="t" o:connecttype="rect"/>
              </v:shapetype>
              <v:shape id="Text Box 23" o:spid="_x0000_s1026" type="#_x0000_t202" style="position:absolute;left:0;text-align:left;margin-left:80.65pt;margin-top:24.8pt;width:329.2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" fillcolor="white [3201]" strokecolor="white [3212]" strokeweight=".5pt">
                <v:textbox>
                  <w:txbxContent>
                    <w:p w14:paraId="7B1D9A88" w14:textId="77777777" w:rsidR="008D3617" w:rsidRPr="008D3617" w:rsidRDefault="008D3617" w:rsidP="008D3617">
                      <w:pPr>
                        <w:pStyle w:val="NormalWeb"/>
                        <w:rPr>
                          <w:lang w:val="en-US"/>
                        </w:rPr>
                      </w:pPr>
                      <w:r w:rsidRPr="008D3617">
                        <w:rPr>
                          <w:rFonts w:ascii="TimesNewRomanPS" w:hAnsi="TimesNewRomanPS"/>
                          <w:b/>
                          <w:bCs/>
                          <w:lang w:val="en-US"/>
                        </w:rPr>
                        <w:t xml:space="preserve">TABLE 1 – Overview of Ecosystem and Related Research </w:t>
                      </w:r>
                    </w:p>
                    <w:p w14:paraId="4B9ADC8A" w14:textId="77777777" w:rsidR="008D3617" w:rsidRPr="008D3617" w:rsidRDefault="008D3617">
                      <w:pPr>
                        <w:rPr>
                          <w:lang w:val="en-US"/>
                        </w:rPr>
                      </w:pPr>
                    </w:p>
                  </w:txbxContent>
                </v:textbox>
              </v:shape>
            </w:pict>
          </mc:Fallback>
        </mc:AlternateContent>
      </w:r>
    </w:p>
    <w:p w14:paraId="3932EFCE" w14:textId="19B99E8C" w:rsidR="00EE3E7D" w:rsidRPr="00E05804" w:rsidRDefault="00EE3E7D" w:rsidP="00E05804">
      <w:pPr>
        <w:pStyle w:val="NormalWeb"/>
        <w:spacing w:line="360" w:lineRule="auto"/>
        <w:jc w:val="both"/>
        <w:rPr>
          <w:color w:val="000000" w:themeColor="text1"/>
          <w:lang/>
        </w:rPr>
      </w:pPr>
    </w:p>
    <w:p w14:paraId="010422E0" w14:textId="6633F4A4" w:rsidR="008D3617" w:rsidRPr="00E05804" w:rsidRDefault="008D3617" w:rsidP="00E05804">
      <w:pPr>
        <w:pStyle w:val="NormalWeb"/>
        <w:spacing w:line="360" w:lineRule="auto"/>
        <w:jc w:val="both"/>
        <w:rPr>
          <w:color w:val="000000" w:themeColor="text1"/>
          <w:lang/>
        </w:rPr>
      </w:pPr>
    </w:p>
    <w:p w14:paraId="723D22B9" w14:textId="2E6A09AC" w:rsidR="008D3617" w:rsidRPr="00E05804" w:rsidRDefault="008D3617" w:rsidP="00E05804">
      <w:pPr>
        <w:pStyle w:val="NormalWeb"/>
        <w:spacing w:line="360" w:lineRule="auto"/>
        <w:jc w:val="both"/>
        <w:rPr>
          <w:color w:val="000000" w:themeColor="text1"/>
          <w:lang/>
        </w:rPr>
      </w:pPr>
    </w:p>
    <w:p w14:paraId="3501C5B4" w14:textId="11AB3117" w:rsidR="008D3617" w:rsidRDefault="008D3617" w:rsidP="00E05804">
      <w:pPr>
        <w:pStyle w:val="NormalWeb"/>
        <w:spacing w:line="360" w:lineRule="auto"/>
        <w:jc w:val="both"/>
        <w:rPr>
          <w:color w:val="000000" w:themeColor="text1"/>
          <w:lang/>
        </w:rPr>
      </w:pPr>
    </w:p>
    <w:p w14:paraId="6F86F347" w14:textId="77777777" w:rsidR="00897AE6" w:rsidRPr="00E05804" w:rsidRDefault="00897AE6" w:rsidP="00E05804">
      <w:pPr>
        <w:pStyle w:val="NormalWeb"/>
        <w:spacing w:line="360" w:lineRule="auto"/>
        <w:jc w:val="both"/>
        <w:rPr>
          <w:color w:val="000000" w:themeColor="text1"/>
          <w:lang/>
        </w:rPr>
      </w:pPr>
    </w:p>
    <w:p w14:paraId="44E97231" w14:textId="7A3B1EC0" w:rsidR="00551ACD" w:rsidRPr="00E05804" w:rsidRDefault="002827A3" w:rsidP="00E05804">
      <w:pPr>
        <w:pStyle w:val="Heading1"/>
        <w:spacing w:line="360" w:lineRule="auto"/>
        <w:jc w:val="both"/>
        <w:rPr>
          <w:rFonts w:ascii="Times New Roman" w:hAnsi="Times New Roman" w:cs="Times New Roman"/>
          <w:b/>
          <w:bCs/>
          <w:color w:val="000000" w:themeColor="text1"/>
          <w:sz w:val="24"/>
          <w:szCs w:val="24"/>
          <w:lang w:val="en-US"/>
        </w:rPr>
      </w:pPr>
      <w:r w:rsidRPr="00E05804">
        <w:rPr>
          <w:rFonts w:ascii="Times New Roman" w:hAnsi="Times New Roman" w:cs="Times New Roman"/>
          <w:b/>
          <w:bCs/>
          <w:color w:val="000000" w:themeColor="text1"/>
          <w:sz w:val="24"/>
          <w:szCs w:val="24"/>
          <w:lang w:val="en-US"/>
        </w:rPr>
        <w:lastRenderedPageBreak/>
        <w:t>2</w:t>
      </w:r>
      <w:r w:rsidR="00D768E0" w:rsidRPr="00E05804">
        <w:rPr>
          <w:rFonts w:ascii="Times New Roman" w:hAnsi="Times New Roman" w:cs="Times New Roman"/>
          <w:b/>
          <w:bCs/>
          <w:color w:val="000000" w:themeColor="text1"/>
          <w:sz w:val="24"/>
          <w:szCs w:val="24"/>
          <w:lang w:val="en-US"/>
        </w:rPr>
        <w:t>)-</w:t>
      </w:r>
      <w:r w:rsidRPr="00E05804">
        <w:rPr>
          <w:rFonts w:ascii="Times New Roman" w:hAnsi="Times New Roman" w:cs="Times New Roman"/>
          <w:b/>
          <w:bCs/>
          <w:color w:val="000000" w:themeColor="text1"/>
          <w:sz w:val="24"/>
          <w:szCs w:val="24"/>
          <w:lang w:val="en-US"/>
        </w:rPr>
        <w:t xml:space="preserve"> </w:t>
      </w:r>
      <w:r w:rsidR="00551ACD" w:rsidRPr="00E05804">
        <w:rPr>
          <w:rFonts w:ascii="Times New Roman" w:hAnsi="Times New Roman" w:cs="Times New Roman"/>
          <w:b/>
          <w:bCs/>
          <w:color w:val="000000" w:themeColor="text1"/>
          <w:sz w:val="24"/>
          <w:szCs w:val="24"/>
          <w:lang w:val="en-US"/>
        </w:rPr>
        <w:t>Literature Review</w:t>
      </w:r>
    </w:p>
    <w:p w14:paraId="491793FA" w14:textId="77777777" w:rsidR="0000133E" w:rsidRPr="00E05804" w:rsidRDefault="0000133E" w:rsidP="00E05804">
      <w:pPr>
        <w:spacing w:line="360" w:lineRule="auto"/>
        <w:jc w:val="both"/>
        <w:rPr>
          <w:lang w:val="en-US" w:eastAsia="en-US"/>
        </w:rPr>
      </w:pPr>
    </w:p>
    <w:p w14:paraId="5BD72EEB" w14:textId="69FFC885" w:rsidR="00551ACD" w:rsidRPr="00E05804" w:rsidRDefault="00551ACD" w:rsidP="00E05804">
      <w:pPr>
        <w:pStyle w:val="Heading2"/>
        <w:spacing w:line="360" w:lineRule="auto"/>
        <w:jc w:val="both"/>
        <w:rPr>
          <w:rFonts w:ascii="Times New Roman" w:hAnsi="Times New Roman" w:cs="Times New Roman"/>
          <w:b/>
          <w:bCs/>
          <w:i/>
          <w:iCs/>
          <w:color w:val="000000" w:themeColor="text1"/>
          <w:sz w:val="24"/>
          <w:szCs w:val="24"/>
          <w:lang w:val="en-US"/>
        </w:rPr>
      </w:pPr>
      <w:r w:rsidRPr="00E05804">
        <w:rPr>
          <w:rFonts w:ascii="Times New Roman" w:hAnsi="Times New Roman" w:cs="Times New Roman"/>
          <w:b/>
          <w:bCs/>
          <w:i/>
          <w:iCs/>
          <w:color w:val="000000" w:themeColor="text1"/>
          <w:sz w:val="24"/>
          <w:szCs w:val="24"/>
          <w:lang w:val="en-US"/>
        </w:rPr>
        <w:t xml:space="preserve">2.a) Ecosystem Boundaries, Structure and Dynamics </w:t>
      </w:r>
    </w:p>
    <w:p w14:paraId="7C55A007" w14:textId="72E3529F" w:rsidR="006C2985" w:rsidRPr="00E05804" w:rsidRDefault="002827A3" w:rsidP="00E05804">
      <w:pPr>
        <w:pStyle w:val="NormalWeb"/>
        <w:spacing w:line="360" w:lineRule="auto"/>
        <w:jc w:val="both"/>
        <w:rPr>
          <w:lang/>
        </w:rPr>
      </w:pPr>
      <w:r w:rsidRPr="00E05804">
        <w:rPr>
          <w:b/>
          <w:bCs/>
          <w:lang w:val="en-US"/>
        </w:rPr>
        <w:t xml:space="preserve"> </w:t>
      </w:r>
      <w:r w:rsidR="006C2985" w:rsidRPr="00E05804">
        <w:rPr>
          <w:lang/>
        </w:rPr>
        <w:t>The diversity in ecosystem concepts and definitions reflects the diversity of contexts in which the concept has been applied. A sampling of studies across different contexts provides insight into the nature of innovation ecosystems. Three sets</w:t>
      </w:r>
      <w:ins w:id="32" w:author="Y. Ghiassi-Farrokhfal" w:date="2020-04-26T16:44:00Z">
        <w:r w:rsidR="00087B44">
          <w:rPr>
            <w:lang w:val="en-US"/>
          </w:rPr>
          <w:t xml:space="preserve"> of</w:t>
        </w:r>
      </w:ins>
      <w:r w:rsidR="006C2985" w:rsidRPr="00E05804">
        <w:rPr>
          <w:lang/>
        </w:rPr>
        <w:t xml:space="preserve"> insights </w:t>
      </w:r>
      <w:del w:id="33" w:author="Y. Ghiassi-Farrokhfal" w:date="2020-04-26T16:44:00Z">
        <w:r w:rsidR="006C2985" w:rsidRPr="00E05804" w:rsidDel="00087B44">
          <w:rPr>
            <w:lang/>
          </w:rPr>
          <w:delText>of</w:delText>
        </w:r>
      </w:del>
      <w:r w:rsidR="006C2985" w:rsidRPr="00E05804">
        <w:rPr>
          <w:lang/>
        </w:rPr>
        <w:t xml:space="preserve"> are discussed here – relating to </w:t>
      </w:r>
      <w:commentRangeStart w:id="34"/>
      <w:r w:rsidR="006C2985" w:rsidRPr="00E05804">
        <w:rPr>
          <w:lang/>
        </w:rPr>
        <w:t xml:space="preserve">ecosystem boundaries, structure, and dynamics arising </w:t>
      </w:r>
      <w:commentRangeEnd w:id="34"/>
      <w:r w:rsidR="00D40252">
        <w:rPr>
          <w:rStyle w:val="CommentReference"/>
          <w:lang/>
        </w:rPr>
        <w:commentReference w:id="34"/>
      </w:r>
      <w:r w:rsidR="006C2985" w:rsidRPr="00E05804">
        <w:rPr>
          <w:lang/>
        </w:rPr>
        <w:t xml:space="preserve">from relationships and interactions between ecosystem participants. </w:t>
      </w:r>
    </w:p>
    <w:p w14:paraId="17284F29" w14:textId="08A89BD6" w:rsidR="00F56749" w:rsidRPr="00E05804" w:rsidRDefault="00F56749" w:rsidP="00E05804">
      <w:pPr>
        <w:spacing w:before="100" w:beforeAutospacing="1" w:after="100" w:afterAutospacing="1" w:line="360" w:lineRule="auto"/>
        <w:jc w:val="both"/>
      </w:pPr>
      <w:r w:rsidRPr="00E05804">
        <w:t xml:space="preserve">Since the introduction of the concept to management literature, there have been quite a few attempts to discuss innovation ecosystems in a substantive manner. Moore (1993) first used the term to describe a set of producers and users around a focal organization that contributed to its performance. Moore’s insight was that a given company is not viewed as a member of a given industry, but rather, as part of a ‘business ecosystem’. Moore </w:t>
      </w:r>
      <w:del w:id="35" w:author="Y. Ghiassi-Farrokhfal" w:date="2020-04-26T16:47:00Z">
        <w:r w:rsidRPr="00E05804" w:rsidDel="00087B44">
          <w:delText>was making</w:delText>
        </w:r>
      </w:del>
      <w:ins w:id="36" w:author="Y. Ghiassi-Farrokhfal" w:date="2020-04-26T16:47:00Z">
        <w:r w:rsidR="00087B44">
          <w:rPr>
            <w:lang w:val="en-US"/>
          </w:rPr>
          <w:t>made</w:t>
        </w:r>
      </w:ins>
      <w:r w:rsidRPr="00E05804">
        <w:t xml:space="preserve"> the point that interactions between firms and collective value creation processes are often much more complex than what received strategy frameworks drawing on an industrial organization perspective had implied (Porter, 1980, 1985). This insight was similar to the notion of value network by Christensen &amp; Rosenbloom (1995), which considered the value network as the context, or the nested commercial system, within which a firm competes and solves customers’ problems. An ecosystem concept is broader, as it covers the community of organizations, institutions, and individuals that impact the fate of the focal firm and its customers and supplies, including complementors, suppliers, regulatory authorities, standard- setting bodies, the judiciary, and educational and research institutions (Teece, 2007). </w:t>
      </w:r>
    </w:p>
    <w:p w14:paraId="69F75EE7" w14:textId="77777777" w:rsidR="00F56749" w:rsidRPr="00E05804" w:rsidRDefault="00F56749" w:rsidP="00E05804">
      <w:pPr>
        <w:spacing w:before="100" w:beforeAutospacing="1" w:after="100" w:afterAutospacing="1" w:line="360" w:lineRule="auto"/>
        <w:jc w:val="both"/>
      </w:pPr>
      <w:r w:rsidRPr="00E05804">
        <w:t xml:space="preserve">Moving beyond this basic contextual view, ecosystems have also been seen as dynamic and purposive networks in which participants co-create value (Adner &amp; Kapoor, 2010; Lusch, Vargo, &amp; Tanniru, 2010). In this perspective, ecosystem participants co-evolve capabilities around a shared set of technologies and cooperate and compete to support new products, satisfy customer needs, and eventually incorporate the next round of innovation (Moore, 1993, 1996). In this sense, ecosystems are collaborative arrangements through which firms combine their individual offerings into a coherent, customer-facing solution, and which allow firms to create value that no single firm could do alone (Adner, 2006; Moore, 1996). Ecosystems hence extend the concept of a value chain to that of a system that includes any organization that contributes to the shared offering in some way (Iansiti &amp; Levien, 2004a, b). This means that an ecosystem </w:t>
      </w:r>
      <w:r w:rsidRPr="00E05804">
        <w:lastRenderedPageBreak/>
        <w:t xml:space="preserve">may include participants from outside the traditional value chain of suppliers and distributors, such as outsourcing companies, financial institutions, technology providers, competitors, customers, and regulatory and coordinating bodies. </w:t>
      </w:r>
    </w:p>
    <w:p w14:paraId="7EBCD324" w14:textId="62759746" w:rsidR="00F56749" w:rsidRPr="00E05804" w:rsidRDefault="00F56749" w:rsidP="00E05804">
      <w:pPr>
        <w:spacing w:before="100" w:beforeAutospacing="1" w:after="100" w:afterAutospacing="1" w:line="360" w:lineRule="auto"/>
        <w:jc w:val="both"/>
      </w:pPr>
      <w:r w:rsidRPr="00E05804">
        <w:t xml:space="preserve">The variety of ecosystem participants gives rise to difficulty in defining the boundaries of ecosystems. Boundary definition is complex as boundaries in ecosystem contexts are usually considered to be fairly open and permeable (Gulati et al., 2012). This difficulty is reflected in the different attempts to operationalize ecosystem boundaries. As an example, in their value-based model, Adner &amp; Kapoor (2010) defined an innovation ecosystem to consist of only those participants (suppliers, complementors, customers) that were only one network link away from the focal firm or customer. Other operationalizations are not as clear-cut. Iansiti &amp; Levien (2004b) emphasized participant identification with the ecosystem community and argued that ecosystem boundaries are focal firm specific, drawn through the identification of ecosystem participants with the wider ecosystem community. Santos &amp; Eisenhardt (2005) pointed out that ecosystems have broader boundaries than those implied by market efficiency. They specifically highlighted power and the specialization of organizational competencies as defining features of ecosystem boundaries. Although different boundary definitions may be applicable to different purposes and perspectives, it is clear that ecosystem boundaries only rarely overlap with traditional industry boundaries, as defined by a given set of products and their producers. The defining underling element of innovation ecosystems is not a given product, but a rather, a coherent set of inter-related technologies and associated organizational competencies that glue a variety of participants together to co-produce a set of offerings for different user groups and uses. Instead of thinking about ecosystems as an industry, it is more useful to think about ecosystems as an evolving community that specializes in the development, discovery, delivery, and deployment of evolving applications that exploit a shared set of complementary technologies and skills. </w:t>
      </w:r>
    </w:p>
    <w:p w14:paraId="68B43C47" w14:textId="77777777" w:rsidR="00F56749" w:rsidRPr="00E05804" w:rsidRDefault="00F56749" w:rsidP="00E05804">
      <w:pPr>
        <w:pStyle w:val="NormalWeb"/>
        <w:spacing w:line="360" w:lineRule="auto"/>
        <w:jc w:val="both"/>
        <w:rPr>
          <w:lang/>
        </w:rPr>
      </w:pPr>
      <w:r w:rsidRPr="00E05804">
        <w:rPr>
          <w:lang/>
        </w:rPr>
        <w:t xml:space="preserve">Thus, a defining characteristic of innovation ecosystems is the ability to adapt and evolve (Basole, 2009). A healthy ecosystem is productive, in that it consistently transforms technology and other inputs to innovation into lower costs and new markets, and robust, i.e., capable of surviving disruptions such as unforeseen technological change and able to create niches to increase meaningful diversity (Iansiti &amp; Levien, 2004a). Relationships among ecosystem participants are often symbiotic, and members co-evolve with the system (Iansiti &amp; Levien, 2004a; Li, 2009; Moore, 1996). Each member of an innovation ecosystem ultimately shares in the fate of the system as whole (Li, 2009). To the extent that these characteristics are met, a </w:t>
      </w:r>
      <w:r w:rsidRPr="00E05804">
        <w:rPr>
          <w:lang/>
        </w:rPr>
        <w:lastRenderedPageBreak/>
        <w:t xml:space="preserve">given participant can be thought of residing within the boundaries of a given ecosystem and not outside it. </w:t>
      </w:r>
    </w:p>
    <w:p w14:paraId="0FB313EE" w14:textId="4BF00307" w:rsidR="00D40252" w:rsidRDefault="00F56749" w:rsidP="00E05804">
      <w:pPr>
        <w:spacing w:before="100" w:beforeAutospacing="1" w:after="100" w:afterAutospacing="1" w:line="360" w:lineRule="auto"/>
        <w:jc w:val="both"/>
      </w:pPr>
      <w:r w:rsidRPr="00E05804">
        <w:t>The question of who belongs to an ecosystem and who doesn’t evoke</w:t>
      </w:r>
      <w:del w:id="37" w:author="Y. Ghiassi-Farrokhfal" w:date="2020-04-26T16:58:00Z">
        <w:r w:rsidRPr="00E05804" w:rsidDel="00D40252">
          <w:delText>s</w:delText>
        </w:r>
      </w:del>
      <w:r w:rsidRPr="00E05804">
        <w:t xml:space="preserve"> the natural corollary question of ecosystem structure. The multiplicity of participant types, roles, and interdependencies implies that challenges are not equally distributed across participants (Adner &amp; Kapoor, 2010). The interdependence among ecosystem participants also raises the question of how ecosystems are coordinated and managed. In many contexts, a hub firm or firms exist that coordinate services to the system (Cusumano &amp; Gawer, 2002; Iansiti &amp; Levien, 2004a; Li, 2009; Pierce, 2009) . Such firms may control the technological architecture or the brand that drives value in the ecosystem, and coordination may be based on architectural control, for example, or perhaps on the regulation of access to a given shared platform, as in the case of eBay or Android, for example. Indeed, a substantive subset of the literature proposes ‘platforms’ as the coordinating artifact that hub firm uses, or the services, tools and technologies that other members of the ecosystem can use to enhance their own performance (Cusumano &amp; Gawer, 2002; Iansiti &amp; Levien, 2004a, b; Li, 2009).</w:t>
      </w:r>
    </w:p>
    <w:p w14:paraId="631CB6AE" w14:textId="6616B1E2" w:rsidR="00F56749" w:rsidRPr="00E05804" w:rsidRDefault="00F56749" w:rsidP="00E05804">
      <w:pPr>
        <w:spacing w:before="100" w:beforeAutospacing="1" w:after="100" w:afterAutospacing="1" w:line="360" w:lineRule="auto"/>
        <w:jc w:val="both"/>
      </w:pPr>
      <w:r w:rsidRPr="00E05804">
        <w:t xml:space="preserve">Not all of the literature proposes the existence of a central coordinating firm, with much of the network embeddedness literature focusing on a focal firm that does not necessarily have a coordinating role. In that stream, the focal firm is not required for coordination purposes but instead is necessary for empirical and methodological reasons, as the research is more interested in the individual dyads and ties than the actual roles of the participants. In addition, empirical ecosystem research has identified network roles other than the hub firm. For instance, in his study of the mobile technology ecosystem, Basole (2009) found that there was no central firm that played a coordinating role. Similarly, in their structural analysis of the software sector, in addition to identifying coordinating hub organizations, Iyer, et al (2006) also identified broker organizations that acted as liaisons, representatives, or gatekeepers, and bridging organizations. Thus, although there is empirical verification of hub firms in ecosystem contexts, other network roles are also present. Despite these reservations on the role of a coordinating firm in the network structure stream, and indications of other roles in the network from the ecosystem stream, the majority of the ecosystem and related streams explicitly discuss a central firm that coordinates the ecosystem. </w:t>
      </w:r>
    </w:p>
    <w:p w14:paraId="332C4369" w14:textId="77777777" w:rsidR="00F56749" w:rsidRPr="00E05804" w:rsidRDefault="00F56749" w:rsidP="00E05804">
      <w:pPr>
        <w:spacing w:before="100" w:beforeAutospacing="1" w:after="100" w:afterAutospacing="1" w:line="360" w:lineRule="auto"/>
        <w:jc w:val="both"/>
      </w:pPr>
      <w:r w:rsidRPr="00E05804">
        <w:t xml:space="preserve">Whatever the coordination device, such devices are central to the health and stability of an ecosystem as they drive the collective performance of a network by enabling and facilitating </w:t>
      </w:r>
      <w:r w:rsidRPr="00E05804">
        <w:lastRenderedPageBreak/>
        <w:t xml:space="preserve">value creation and sharing (Evans, Hagiu, &amp; Schmalensee, 2006; Gawer &amp; Cusumano, 2002; Iansiti &amp; Levien, 2004a). Network research suggests that hubs naturally emerge in networks, regardless of the quality of the networked system, its participants, or the specific nature of their connections (Barabási, 2002; Barabási &amp; Albert, 1999; Cohen, 2002; Newman, 2001). For instance, for digital services it was found that while the number of digital services grew in a linear fashion, the distribution of complementors to hub firms followed a power law, implying a small number of hub firms provided for a majority of complementors (Weiss &amp; Gangadharan, 2010). The control of the coordination device, however, may reside with a single company, a collection of firms, a consortium, or a not-for- profit organization (Chesbrough &amp; Appleyard, 2007). This underlying architecture may be a ‘platform’, but it does not have to be (Cusumano &amp; Gawer, 2002; Iansiti &amp; Levien, 2004a, b; Jacobides, Knudsen, &amp; Augier, 2006; Teece, 2007). Although a successful platform typically has an ecosystem surrounding it, an ecosystem does not necessarily have a platform at its core. </w:t>
      </w:r>
    </w:p>
    <w:p w14:paraId="1E7DD0C8" w14:textId="77777777" w:rsidR="00F56749" w:rsidRPr="00E05804" w:rsidRDefault="00F56749" w:rsidP="00E05804">
      <w:pPr>
        <w:pStyle w:val="NormalWeb"/>
        <w:spacing w:line="360" w:lineRule="auto"/>
        <w:jc w:val="both"/>
        <w:rPr>
          <w:lang/>
        </w:rPr>
      </w:pPr>
      <w:r w:rsidRPr="00E05804">
        <w:rPr>
          <w:lang w:val="en-US"/>
        </w:rPr>
        <w:t xml:space="preserve">In addition to formal and ownership-based control devices, there are also informal coordination mechanisms that influence the evolution of innovation ecosystems. These include social and </w:t>
      </w:r>
      <w:proofErr w:type="spellStart"/>
      <w:r w:rsidRPr="00E05804">
        <w:rPr>
          <w:lang w:val="en-US"/>
        </w:rPr>
        <w:t>behavioural</w:t>
      </w:r>
      <w:proofErr w:type="spellEnd"/>
      <w:r w:rsidRPr="00E05804">
        <w:rPr>
          <w:lang w:val="en-US"/>
        </w:rPr>
        <w:t xml:space="preserve"> coordination devices embedded in ecosystem relations, such as trust, tact, professionalism, openness, transparency and complementarity, all of which are seen as crucial in the development of open-source ecosystem relationships (</w:t>
      </w:r>
      <w:proofErr w:type="spellStart"/>
      <w:r w:rsidRPr="00E05804">
        <w:rPr>
          <w:lang w:val="en-US"/>
        </w:rPr>
        <w:t>Agerfalk</w:t>
      </w:r>
      <w:proofErr w:type="spellEnd"/>
      <w:r w:rsidRPr="00E05804">
        <w:rPr>
          <w:lang w:val="en-US"/>
        </w:rPr>
        <w:t xml:space="preserve"> &amp; Fitzgerald, 2008). Key enablers of trust building within ecosystem environments include complementarity of obligations over the product lifecycle, differing perceptions of obligation fulfillment, and balance between value creation and community values. In the context of software firms, </w:t>
      </w:r>
      <w:proofErr w:type="spellStart"/>
      <w:r w:rsidRPr="00E05804">
        <w:rPr>
          <w:lang w:val="en-US"/>
        </w:rPr>
        <w:t>Iyer</w:t>
      </w:r>
      <w:proofErr w:type="spellEnd"/>
      <w:r w:rsidRPr="00E05804">
        <w:rPr>
          <w:lang w:val="en-US"/>
        </w:rPr>
        <w:t xml:space="preserve">, Lee, &amp; Venkatraman (2006) found that the software sector operates as a small world ecosystem, which continued to be small worlds during the emergence of the Internet and despite technological changes. Because of well-established informal control devices, the ecosystem was efficient at transferring information and diffusing innovative advances and resources through the ecosystem. Thus, informal mechanisms facilitate innovation by promoting information disclosure and sharing, and therefore, innovation through knowledge </w:t>
      </w:r>
      <w:r w:rsidRPr="00E05804">
        <w:rPr>
          <w:lang/>
        </w:rPr>
        <w:t xml:space="preserve">combination, whereas formal mechanisms are instrumental in preventing dissipation of effort and in channeling attention to promising areas of development. </w:t>
      </w:r>
    </w:p>
    <w:p w14:paraId="1BD3E4A4" w14:textId="77777777" w:rsidR="00F56749" w:rsidRPr="00E05804" w:rsidRDefault="00F56749" w:rsidP="00E05804">
      <w:pPr>
        <w:spacing w:before="100" w:beforeAutospacing="1" w:after="100" w:afterAutospacing="1" w:line="360" w:lineRule="auto"/>
        <w:jc w:val="both"/>
      </w:pPr>
      <w:r w:rsidRPr="00E05804">
        <w:t xml:space="preserve">Some researchers have taken an institutional approach in understanding the coordination and evolution of innovation ecosystems (Thomas &amp; Autio, 2012). Innovation ecosystems can be portrayed as organizational fields, or “those organizations that, in the aggregate, constitute a recognized area of institutional life: key suppliers, resource and product consumers, regulatory </w:t>
      </w:r>
      <w:r w:rsidRPr="00E05804">
        <w:lastRenderedPageBreak/>
        <w:t xml:space="preserve">agencies, and other organizations that produce similar services or products“ (DiMaggio &amp; Powell, 1983:148). As a theoretical construct, an innovation ecosystem is analogous to an organizational field in that it has its own institutional actors, logics, and governance structures (Scott, 2007). The key difference between an organizational field and an ecosystem is that instead of covering participants that produce a similar services or products (or what could be considered a single industry), an ecosystem represents a cross- industry network of producers of different goods and services that nevertheless combine to support coherent value offerings (Iansiti &amp; Levien, 2004a, b; Moore, 1996). The introduction of institutional theory into innovation ecosystem analysis provides a useful theoretical lens for understanding the organizing principles and behavioural rules and norms that support and regulate informal coordination and coherence in the allocation of effort. </w:t>
      </w:r>
    </w:p>
    <w:p w14:paraId="6A68364F" w14:textId="272FE647" w:rsidR="0000133E" w:rsidRPr="00897AE6" w:rsidRDefault="00F56749" w:rsidP="00897AE6">
      <w:pPr>
        <w:pStyle w:val="Heading2"/>
        <w:spacing w:line="360" w:lineRule="auto"/>
        <w:jc w:val="both"/>
        <w:rPr>
          <w:rFonts w:ascii="Times New Roman" w:hAnsi="Times New Roman" w:cs="Times New Roman"/>
          <w:b/>
          <w:bCs/>
          <w:i/>
          <w:iCs/>
          <w:color w:val="000000" w:themeColor="text1"/>
          <w:sz w:val="24"/>
          <w:szCs w:val="24"/>
          <w:lang w:val="en-US"/>
        </w:rPr>
      </w:pPr>
      <w:r w:rsidRPr="00E05804">
        <w:rPr>
          <w:rFonts w:ascii="Times New Roman" w:hAnsi="Times New Roman" w:cs="Times New Roman"/>
          <w:b/>
          <w:bCs/>
          <w:i/>
          <w:iCs/>
          <w:color w:val="000000" w:themeColor="text1"/>
          <w:sz w:val="24"/>
          <w:szCs w:val="24"/>
          <w:lang w:val="en-US"/>
        </w:rPr>
        <w:t xml:space="preserve">2.b)- Ecosystem Behavioural Logics </w:t>
      </w:r>
    </w:p>
    <w:p w14:paraId="307ECE75" w14:textId="1ED16424" w:rsidR="00F56749" w:rsidRPr="00E05804" w:rsidRDefault="00F56749" w:rsidP="00E05804">
      <w:pPr>
        <w:spacing w:before="100" w:beforeAutospacing="1" w:after="100" w:afterAutospacing="1" w:line="360" w:lineRule="auto"/>
        <w:jc w:val="both"/>
      </w:pPr>
      <w:r w:rsidRPr="00E05804">
        <w:t xml:space="preserve">Having reviewed received insights into the boundaries, structure, and governance mechanisms of innovation ecosystems, we next turn to the theoretical lenses that can be applied to understanding their behavioural logics. Our review of the literature uncovered three thematic streams, with broadly coherent and distinctive theoretical underpinnings, that enable the consideration of various aspects of operation of and within innovation ecosystems. In Table 2 we provide some examples of empirical research for each stream. </w:t>
      </w:r>
    </w:p>
    <w:tbl>
      <w:tblPr>
        <w:tblStyle w:val="TableGrid"/>
        <w:tblW w:w="0" w:type="auto"/>
        <w:tblLook w:val="04A0" w:firstRow="1" w:lastRow="0" w:firstColumn="1" w:lastColumn="0" w:noHBand="0" w:noVBand="1"/>
      </w:tblPr>
      <w:tblGrid>
        <w:gridCol w:w="1550"/>
        <w:gridCol w:w="1413"/>
        <w:gridCol w:w="1413"/>
        <w:gridCol w:w="1315"/>
        <w:gridCol w:w="1488"/>
        <w:gridCol w:w="1877"/>
      </w:tblGrid>
      <w:tr w:rsidR="00721386" w:rsidRPr="00E05804" w14:paraId="397D1D4F" w14:textId="77777777" w:rsidTr="00721386">
        <w:tc>
          <w:tcPr>
            <w:tcW w:w="1509" w:type="dxa"/>
          </w:tcPr>
          <w:p w14:paraId="25C093AE" w14:textId="305B2DE5" w:rsidR="00721386" w:rsidRPr="00E05804" w:rsidRDefault="00721386" w:rsidP="00E05804">
            <w:pPr>
              <w:spacing w:before="100" w:beforeAutospacing="1" w:after="100" w:afterAutospacing="1" w:line="360" w:lineRule="auto"/>
              <w:jc w:val="both"/>
              <w:rPr>
                <w:b/>
                <w:bCs/>
                <w:lang w:val="en-US"/>
              </w:rPr>
            </w:pPr>
            <w:r w:rsidRPr="00E05804">
              <w:rPr>
                <w:b/>
                <w:bCs/>
                <w:lang w:val="en-US"/>
              </w:rPr>
              <w:t>Stream</w:t>
            </w:r>
          </w:p>
        </w:tc>
        <w:tc>
          <w:tcPr>
            <w:tcW w:w="1509" w:type="dxa"/>
          </w:tcPr>
          <w:p w14:paraId="67EE4237" w14:textId="2688BF28" w:rsidR="00721386" w:rsidRPr="00E05804" w:rsidRDefault="00721386" w:rsidP="00E05804">
            <w:pPr>
              <w:spacing w:before="100" w:beforeAutospacing="1" w:after="100" w:afterAutospacing="1" w:line="360" w:lineRule="auto"/>
              <w:jc w:val="both"/>
              <w:rPr>
                <w:b/>
                <w:bCs/>
                <w:lang w:val="en-US"/>
              </w:rPr>
            </w:pPr>
            <w:r w:rsidRPr="00E05804">
              <w:rPr>
                <w:b/>
                <w:bCs/>
                <w:lang w:val="en-US"/>
              </w:rPr>
              <w:t>Study</w:t>
            </w:r>
          </w:p>
        </w:tc>
        <w:tc>
          <w:tcPr>
            <w:tcW w:w="1509" w:type="dxa"/>
          </w:tcPr>
          <w:p w14:paraId="3A6F272D" w14:textId="386B480C" w:rsidR="00721386" w:rsidRPr="00E05804" w:rsidRDefault="00721386" w:rsidP="00E05804">
            <w:pPr>
              <w:spacing w:before="100" w:beforeAutospacing="1" w:after="100" w:afterAutospacing="1" w:line="360" w:lineRule="auto"/>
              <w:jc w:val="both"/>
              <w:rPr>
                <w:b/>
                <w:bCs/>
                <w:lang w:val="en-US"/>
              </w:rPr>
            </w:pPr>
            <w:r w:rsidRPr="00E05804">
              <w:rPr>
                <w:b/>
                <w:bCs/>
                <w:lang w:val="en-US"/>
              </w:rPr>
              <w:t>Context</w:t>
            </w:r>
          </w:p>
        </w:tc>
        <w:tc>
          <w:tcPr>
            <w:tcW w:w="1509" w:type="dxa"/>
          </w:tcPr>
          <w:p w14:paraId="553EB21A" w14:textId="1BCC831D" w:rsidR="00721386" w:rsidRPr="00E05804" w:rsidRDefault="00721386" w:rsidP="00E05804">
            <w:pPr>
              <w:spacing w:before="100" w:beforeAutospacing="1" w:after="100" w:afterAutospacing="1" w:line="360" w:lineRule="auto"/>
              <w:jc w:val="both"/>
              <w:rPr>
                <w:b/>
                <w:bCs/>
                <w:lang w:val="en-US"/>
              </w:rPr>
            </w:pPr>
            <w:r w:rsidRPr="00E05804">
              <w:rPr>
                <w:b/>
                <w:bCs/>
                <w:lang w:val="en-US"/>
              </w:rPr>
              <w:t>Method</w:t>
            </w:r>
          </w:p>
        </w:tc>
        <w:tc>
          <w:tcPr>
            <w:tcW w:w="1510" w:type="dxa"/>
          </w:tcPr>
          <w:p w14:paraId="61437798" w14:textId="09C0A1D6" w:rsidR="00721386" w:rsidRPr="00E05804" w:rsidRDefault="00721386" w:rsidP="00E05804">
            <w:pPr>
              <w:spacing w:before="100" w:beforeAutospacing="1" w:after="100" w:afterAutospacing="1" w:line="360" w:lineRule="auto"/>
              <w:jc w:val="both"/>
              <w:rPr>
                <w:b/>
                <w:bCs/>
                <w:lang w:val="en-US"/>
              </w:rPr>
            </w:pPr>
            <w:r w:rsidRPr="00E05804">
              <w:rPr>
                <w:b/>
                <w:bCs/>
                <w:lang w:val="en-US"/>
              </w:rPr>
              <w:t>Industry</w:t>
            </w:r>
          </w:p>
        </w:tc>
        <w:tc>
          <w:tcPr>
            <w:tcW w:w="1510" w:type="dxa"/>
          </w:tcPr>
          <w:p w14:paraId="744FEE7D" w14:textId="447C3672" w:rsidR="00721386" w:rsidRPr="00E05804" w:rsidRDefault="00721386" w:rsidP="00E05804">
            <w:pPr>
              <w:spacing w:before="100" w:beforeAutospacing="1" w:after="100" w:afterAutospacing="1" w:line="360" w:lineRule="auto"/>
              <w:jc w:val="both"/>
              <w:rPr>
                <w:b/>
                <w:bCs/>
                <w:lang w:val="en-US"/>
              </w:rPr>
            </w:pPr>
            <w:r w:rsidRPr="00E05804">
              <w:rPr>
                <w:b/>
                <w:bCs/>
                <w:lang w:val="en-US"/>
              </w:rPr>
              <w:t>Results</w:t>
            </w:r>
          </w:p>
        </w:tc>
      </w:tr>
      <w:tr w:rsidR="00721386" w:rsidRPr="00E05804" w14:paraId="316CA446" w14:textId="77777777" w:rsidTr="00721386">
        <w:tc>
          <w:tcPr>
            <w:tcW w:w="1509" w:type="dxa"/>
          </w:tcPr>
          <w:p w14:paraId="48A025D5" w14:textId="77777777" w:rsidR="00721386" w:rsidRPr="00E05804" w:rsidRDefault="00721386" w:rsidP="00E05804">
            <w:pPr>
              <w:pStyle w:val="NormalWeb"/>
              <w:shd w:val="clear" w:color="auto" w:fill="FFFFFF"/>
              <w:spacing w:line="360" w:lineRule="auto"/>
              <w:jc w:val="both"/>
              <w:rPr>
                <w:lang w:val="en-US"/>
              </w:rPr>
            </w:pPr>
            <w:commentRangeStart w:id="38"/>
            <w:r w:rsidRPr="00E05804">
              <w:rPr>
                <w:lang w:val="en-US"/>
              </w:rPr>
              <w:t xml:space="preserve">Ecosystem </w:t>
            </w:r>
          </w:p>
          <w:p w14:paraId="0FDA28C2"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2668F92C" w14:textId="77777777" w:rsidR="00721386" w:rsidRPr="00E05804" w:rsidRDefault="00721386" w:rsidP="00E05804">
            <w:pPr>
              <w:pStyle w:val="NormalWeb"/>
              <w:shd w:val="clear" w:color="auto" w:fill="FFFFFF"/>
              <w:spacing w:line="360" w:lineRule="auto"/>
              <w:jc w:val="both"/>
              <w:rPr>
                <w:lang w:val="en-US"/>
              </w:rPr>
            </w:pPr>
            <w:proofErr w:type="spellStart"/>
            <w:r w:rsidRPr="00E05804">
              <w:rPr>
                <w:lang w:val="en-US"/>
              </w:rPr>
              <w:t>Iyer</w:t>
            </w:r>
            <w:proofErr w:type="spellEnd"/>
            <w:r w:rsidRPr="00E05804">
              <w:rPr>
                <w:lang w:val="en-US"/>
              </w:rPr>
              <w:t xml:space="preserve">, Lee &amp; Venkatraman (2006) </w:t>
            </w:r>
          </w:p>
          <w:p w14:paraId="3F5A51C6"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6D0280BE"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Information Technologies </w:t>
            </w:r>
          </w:p>
          <w:p w14:paraId="06FFF4B8"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30DE5A9D"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Quantitative </w:t>
            </w:r>
          </w:p>
          <w:p w14:paraId="245BFDE1"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333B9BF4"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Packaged software industry </w:t>
            </w:r>
          </w:p>
          <w:p w14:paraId="78275BB4"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4EF1A4BF"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The software sector operates as a small world ecosystem, the structure of which continued during the emergence of the Internet and despite technological changes. This indicates that the </w:t>
            </w:r>
            <w:r w:rsidRPr="00E05804">
              <w:rPr>
                <w:lang w:val="en-US"/>
              </w:rPr>
              <w:lastRenderedPageBreak/>
              <w:t xml:space="preserve">network is very efficient at moving information, innovations and resources through the ecosystem. </w:t>
            </w:r>
            <w:commentRangeEnd w:id="38"/>
            <w:r w:rsidR="006D4F2D">
              <w:rPr>
                <w:rStyle w:val="CommentReference"/>
                <w:lang/>
              </w:rPr>
              <w:commentReference w:id="38"/>
            </w:r>
          </w:p>
          <w:p w14:paraId="18F606B9" w14:textId="77777777" w:rsidR="00721386" w:rsidRPr="00E05804" w:rsidRDefault="00721386" w:rsidP="00E05804">
            <w:pPr>
              <w:spacing w:before="100" w:beforeAutospacing="1" w:after="100" w:afterAutospacing="1" w:line="360" w:lineRule="auto"/>
              <w:jc w:val="both"/>
              <w:rPr>
                <w:b/>
                <w:bCs/>
                <w:lang w:val="en-US"/>
              </w:rPr>
            </w:pPr>
          </w:p>
        </w:tc>
      </w:tr>
      <w:tr w:rsidR="00721386" w:rsidRPr="00E05804" w14:paraId="4031BECF" w14:textId="77777777" w:rsidTr="00721386">
        <w:tc>
          <w:tcPr>
            <w:tcW w:w="1509" w:type="dxa"/>
          </w:tcPr>
          <w:p w14:paraId="2FE6ECB2"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16A78D8D" w14:textId="77777777" w:rsidR="00721386" w:rsidRPr="00E05804" w:rsidRDefault="00721386" w:rsidP="00E05804">
            <w:pPr>
              <w:pStyle w:val="NormalWeb"/>
              <w:shd w:val="clear" w:color="auto" w:fill="FFFFFF"/>
              <w:spacing w:line="360" w:lineRule="auto"/>
              <w:jc w:val="both"/>
              <w:rPr>
                <w:lang w:val="en-US"/>
              </w:rPr>
            </w:pPr>
            <w:proofErr w:type="spellStart"/>
            <w:r w:rsidRPr="00E05804">
              <w:rPr>
                <w:lang w:val="en-US"/>
              </w:rPr>
              <w:t>Adner</w:t>
            </w:r>
            <w:proofErr w:type="spellEnd"/>
            <w:r w:rsidRPr="00E05804">
              <w:rPr>
                <w:lang w:val="en-US"/>
              </w:rPr>
              <w:t xml:space="preserve"> &amp; Kapoor (2010) </w:t>
            </w:r>
          </w:p>
          <w:p w14:paraId="49132548"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28912718"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Information Technologies </w:t>
            </w:r>
          </w:p>
          <w:p w14:paraId="7E8A12F8"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28395A76"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Quantitative </w:t>
            </w:r>
          </w:p>
          <w:p w14:paraId="1206AFCE"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2F1AE269"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Semi-conductor lithography equipment </w:t>
            </w:r>
          </w:p>
          <w:p w14:paraId="2593211E"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2AEFAD60"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Challenges in the external ecosystem can either enhance or erode a firm's competitive advantage from technology leadership. Specifically, the advantage from technology increases from component challenges, and decreases from complement challenges. </w:t>
            </w:r>
          </w:p>
          <w:p w14:paraId="186A46FB" w14:textId="77777777" w:rsidR="00721386" w:rsidRPr="00E05804" w:rsidRDefault="00721386" w:rsidP="00E05804">
            <w:pPr>
              <w:spacing w:before="100" w:beforeAutospacing="1" w:after="100" w:afterAutospacing="1" w:line="360" w:lineRule="auto"/>
              <w:jc w:val="both"/>
              <w:rPr>
                <w:b/>
                <w:bCs/>
                <w:lang w:val="en-US"/>
              </w:rPr>
            </w:pPr>
          </w:p>
        </w:tc>
      </w:tr>
      <w:tr w:rsidR="00721386" w:rsidRPr="00E05804" w14:paraId="737A521D" w14:textId="77777777" w:rsidTr="00721386">
        <w:tc>
          <w:tcPr>
            <w:tcW w:w="1509" w:type="dxa"/>
          </w:tcPr>
          <w:p w14:paraId="35C73D20"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Value Creation </w:t>
            </w:r>
          </w:p>
          <w:p w14:paraId="4F71EACF"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4EADCA58"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Christensen &amp; Rosenbloom (1995) </w:t>
            </w:r>
          </w:p>
          <w:p w14:paraId="6049D858"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45AB834B" w14:textId="77777777" w:rsidR="00721386" w:rsidRPr="00E05804" w:rsidRDefault="00721386" w:rsidP="00E05804">
            <w:pPr>
              <w:pStyle w:val="NormalWeb"/>
              <w:shd w:val="clear" w:color="auto" w:fill="FFFFFF"/>
              <w:spacing w:line="360" w:lineRule="auto"/>
              <w:jc w:val="both"/>
              <w:rPr>
                <w:lang w:val="en-US"/>
              </w:rPr>
            </w:pPr>
            <w:r w:rsidRPr="00E05804">
              <w:rPr>
                <w:lang w:val="en-US"/>
              </w:rPr>
              <w:lastRenderedPageBreak/>
              <w:t xml:space="preserve">Information Technologies </w:t>
            </w:r>
          </w:p>
          <w:p w14:paraId="0BFD9D4F"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25881BF1"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Case Study </w:t>
            </w:r>
          </w:p>
          <w:p w14:paraId="1B88A469" w14:textId="2685E590" w:rsidR="00721386" w:rsidRPr="00E05804" w:rsidRDefault="00721386" w:rsidP="00E05804">
            <w:pPr>
              <w:spacing w:before="100" w:beforeAutospacing="1" w:after="100" w:afterAutospacing="1" w:line="360" w:lineRule="auto"/>
              <w:jc w:val="both"/>
              <w:rPr>
                <w:b/>
                <w:bCs/>
                <w:lang w:val="en-US"/>
              </w:rPr>
            </w:pPr>
          </w:p>
        </w:tc>
        <w:tc>
          <w:tcPr>
            <w:tcW w:w="1510" w:type="dxa"/>
          </w:tcPr>
          <w:p w14:paraId="5CEB4AFA"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Disk drive industry </w:t>
            </w:r>
          </w:p>
          <w:p w14:paraId="64181946"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4DB31A82"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In addition to the characteristics or magnitude of the technological change relative </w:t>
            </w:r>
            <w:r w:rsidRPr="00E05804">
              <w:rPr>
                <w:lang w:val="en-US"/>
              </w:rPr>
              <w:lastRenderedPageBreak/>
              <w:t xml:space="preserve">to capabilities of the incumbent, and the managerial processes and organizational dynamics through which entrant firms respond, there is a third factor, the value network, which affects whether incumbent or entrant firms will most successfully innovate. </w:t>
            </w:r>
          </w:p>
          <w:p w14:paraId="0B8E7710" w14:textId="77777777" w:rsidR="00721386" w:rsidRPr="00E05804" w:rsidRDefault="00721386" w:rsidP="00E05804">
            <w:pPr>
              <w:spacing w:before="100" w:beforeAutospacing="1" w:after="100" w:afterAutospacing="1" w:line="360" w:lineRule="auto"/>
              <w:jc w:val="both"/>
              <w:rPr>
                <w:b/>
                <w:bCs/>
                <w:lang w:val="en-US"/>
              </w:rPr>
            </w:pPr>
          </w:p>
        </w:tc>
      </w:tr>
      <w:tr w:rsidR="00721386" w:rsidRPr="00E05804" w14:paraId="59A1596D" w14:textId="77777777" w:rsidTr="00721386">
        <w:tc>
          <w:tcPr>
            <w:tcW w:w="1509" w:type="dxa"/>
          </w:tcPr>
          <w:p w14:paraId="36AD104E"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3B15323B" w14:textId="77777777" w:rsidR="00721386" w:rsidRPr="00E05804" w:rsidRDefault="00721386" w:rsidP="00E05804">
            <w:pPr>
              <w:pStyle w:val="NormalWeb"/>
              <w:shd w:val="clear" w:color="auto" w:fill="FFFFFF"/>
              <w:spacing w:line="360" w:lineRule="auto"/>
              <w:jc w:val="both"/>
              <w:rPr>
                <w:lang w:val="en-US"/>
              </w:rPr>
            </w:pPr>
            <w:proofErr w:type="spellStart"/>
            <w:r w:rsidRPr="00E05804">
              <w:rPr>
                <w:lang w:val="en-US"/>
              </w:rPr>
              <w:t>Huemer</w:t>
            </w:r>
            <w:proofErr w:type="spellEnd"/>
            <w:r w:rsidRPr="00E05804">
              <w:rPr>
                <w:lang w:val="en-US"/>
              </w:rPr>
              <w:t xml:space="preserve"> (2006) </w:t>
            </w:r>
          </w:p>
          <w:p w14:paraId="28575E39"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48EC74B6"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Logistics </w:t>
            </w:r>
          </w:p>
          <w:p w14:paraId="3AC67B09"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5013C8C6"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Case Study </w:t>
            </w:r>
          </w:p>
          <w:p w14:paraId="6B6AE94D"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38B32704"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Logistics service providers </w:t>
            </w:r>
          </w:p>
          <w:p w14:paraId="7F85116D"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41CE42DA"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The value network logic provides a fruitful alternative to the value chain, and reveals a number of complexities in supply relationships, such as differences in value creation </w:t>
            </w:r>
            <w:r w:rsidRPr="00E05804">
              <w:rPr>
                <w:lang w:val="en-US"/>
              </w:rPr>
              <w:lastRenderedPageBreak/>
              <w:t xml:space="preserve">logic, additional structural dimensions, and multiple interdependencies. </w:t>
            </w:r>
          </w:p>
          <w:p w14:paraId="2EFA7683" w14:textId="77777777" w:rsidR="00721386" w:rsidRPr="00E05804" w:rsidRDefault="00721386" w:rsidP="00E05804">
            <w:pPr>
              <w:spacing w:before="100" w:beforeAutospacing="1" w:after="100" w:afterAutospacing="1" w:line="360" w:lineRule="auto"/>
              <w:jc w:val="both"/>
              <w:rPr>
                <w:b/>
                <w:bCs/>
                <w:lang w:val="en-US"/>
              </w:rPr>
            </w:pPr>
          </w:p>
        </w:tc>
      </w:tr>
      <w:tr w:rsidR="00721386" w:rsidRPr="00E05804" w14:paraId="573ACD99" w14:textId="77777777" w:rsidTr="00721386">
        <w:tc>
          <w:tcPr>
            <w:tcW w:w="1509" w:type="dxa"/>
          </w:tcPr>
          <w:p w14:paraId="68A79150" w14:textId="77777777" w:rsidR="00721386" w:rsidRPr="00E05804" w:rsidRDefault="00721386" w:rsidP="00E05804">
            <w:pPr>
              <w:pStyle w:val="NormalWeb"/>
              <w:shd w:val="clear" w:color="auto" w:fill="FFFFFF"/>
              <w:spacing w:line="360" w:lineRule="auto"/>
              <w:jc w:val="both"/>
              <w:rPr>
                <w:lang w:val="en-US"/>
              </w:rPr>
            </w:pPr>
            <w:r w:rsidRPr="00E05804">
              <w:rPr>
                <w:lang w:val="en-US"/>
              </w:rPr>
              <w:lastRenderedPageBreak/>
              <w:t xml:space="preserve">Network Embeddedness </w:t>
            </w:r>
          </w:p>
          <w:p w14:paraId="1DF0A2A3"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4D63CEFC" w14:textId="77777777" w:rsidR="00721386" w:rsidRPr="00E05804" w:rsidRDefault="00721386" w:rsidP="00E05804">
            <w:pPr>
              <w:pStyle w:val="NormalWeb"/>
              <w:shd w:val="clear" w:color="auto" w:fill="FFFFFF"/>
              <w:spacing w:line="360" w:lineRule="auto"/>
              <w:jc w:val="both"/>
              <w:rPr>
                <w:lang w:val="en-US"/>
              </w:rPr>
            </w:pPr>
            <w:proofErr w:type="spellStart"/>
            <w:r w:rsidRPr="00E05804">
              <w:rPr>
                <w:lang w:val="en-US"/>
              </w:rPr>
              <w:t>Afuah</w:t>
            </w:r>
            <w:proofErr w:type="spellEnd"/>
            <w:r w:rsidRPr="00E05804">
              <w:rPr>
                <w:lang w:val="en-US"/>
              </w:rPr>
              <w:t xml:space="preserve"> (2000) </w:t>
            </w:r>
          </w:p>
          <w:p w14:paraId="339BFA3E"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2833B77E"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Information Technologies </w:t>
            </w:r>
          </w:p>
          <w:p w14:paraId="01DBEAC1"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2E508404"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Quantitative </w:t>
            </w:r>
          </w:p>
          <w:p w14:paraId="6CC99380"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64721EF0"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RISC workstation manufacturers </w:t>
            </w:r>
          </w:p>
          <w:p w14:paraId="0C2C87D9"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4E98C41B" w14:textId="77777777" w:rsidR="00721386" w:rsidRPr="00E05804" w:rsidRDefault="00721386" w:rsidP="00E05804">
            <w:pPr>
              <w:pStyle w:val="NormalWeb"/>
              <w:shd w:val="clear" w:color="auto" w:fill="FFFFFF"/>
              <w:spacing w:line="360" w:lineRule="auto"/>
              <w:jc w:val="both"/>
              <w:rPr>
                <w:lang w:val="en-US"/>
              </w:rPr>
            </w:pPr>
            <w:r w:rsidRPr="00E05804">
              <w:rPr>
                <w:lang w:val="en-US"/>
              </w:rPr>
              <w:t>A firm's performance decreases after a technological change with the extent to which the technological change renders co-</w:t>
            </w:r>
            <w:proofErr w:type="spellStart"/>
            <w:r w:rsidRPr="00E05804">
              <w:rPr>
                <w:lang w:val="en-US"/>
              </w:rPr>
              <w:t>opetitors</w:t>
            </w:r>
            <w:proofErr w:type="spellEnd"/>
            <w:r w:rsidRPr="00E05804">
              <w:rPr>
                <w:lang w:val="en-US"/>
              </w:rPr>
              <w:t xml:space="preserve"> capabilities obsolete. </w:t>
            </w:r>
          </w:p>
          <w:p w14:paraId="23643B11" w14:textId="77777777" w:rsidR="00721386" w:rsidRPr="00E05804" w:rsidRDefault="00721386" w:rsidP="00E05804">
            <w:pPr>
              <w:spacing w:before="100" w:beforeAutospacing="1" w:after="100" w:afterAutospacing="1" w:line="360" w:lineRule="auto"/>
              <w:jc w:val="both"/>
              <w:rPr>
                <w:b/>
                <w:bCs/>
                <w:lang w:val="en-US"/>
              </w:rPr>
            </w:pPr>
          </w:p>
        </w:tc>
      </w:tr>
      <w:tr w:rsidR="00721386" w:rsidRPr="00E05804" w14:paraId="4872E338" w14:textId="77777777" w:rsidTr="00721386">
        <w:tc>
          <w:tcPr>
            <w:tcW w:w="1509" w:type="dxa"/>
          </w:tcPr>
          <w:p w14:paraId="05EE38EF"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149CAD88" w14:textId="77777777" w:rsidR="00721386" w:rsidRPr="00E05804" w:rsidRDefault="00721386" w:rsidP="00E05804">
            <w:pPr>
              <w:pStyle w:val="NormalWeb"/>
              <w:shd w:val="clear" w:color="auto" w:fill="FFFFFF"/>
              <w:spacing w:line="360" w:lineRule="auto"/>
              <w:jc w:val="both"/>
              <w:rPr>
                <w:lang w:val="en-US"/>
              </w:rPr>
            </w:pPr>
            <w:proofErr w:type="spellStart"/>
            <w:r w:rsidRPr="00E05804">
              <w:rPr>
                <w:lang w:val="en-US"/>
              </w:rPr>
              <w:t>Rabinovich</w:t>
            </w:r>
            <w:proofErr w:type="spellEnd"/>
            <w:r w:rsidRPr="00E05804">
              <w:rPr>
                <w:lang w:val="en-US"/>
              </w:rPr>
              <w:t xml:space="preserve">, </w:t>
            </w:r>
            <w:proofErr w:type="spellStart"/>
            <w:r w:rsidRPr="00E05804">
              <w:rPr>
                <w:lang w:val="en-US"/>
              </w:rPr>
              <w:t>Knemeyer</w:t>
            </w:r>
            <w:proofErr w:type="spellEnd"/>
            <w:r w:rsidRPr="00E05804">
              <w:rPr>
                <w:lang w:val="en-US"/>
              </w:rPr>
              <w:t xml:space="preserve"> &amp; Mayer (2007) </w:t>
            </w:r>
          </w:p>
          <w:p w14:paraId="1F0ACDD7"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1DDC9751" w14:textId="32A5B6FF" w:rsidR="00721386" w:rsidRPr="00E05804" w:rsidRDefault="00721386" w:rsidP="00E05804">
            <w:pPr>
              <w:pStyle w:val="NormalWeb"/>
              <w:shd w:val="clear" w:color="auto" w:fill="FFFFFF"/>
              <w:spacing w:line="360" w:lineRule="auto"/>
              <w:jc w:val="both"/>
              <w:rPr>
                <w:lang w:val="en-US"/>
              </w:rPr>
            </w:pPr>
            <w:r w:rsidRPr="00E05804">
              <w:rPr>
                <w:lang w:val="en-US"/>
              </w:rPr>
              <w:t xml:space="preserve">Information Technologies </w:t>
            </w:r>
          </w:p>
          <w:p w14:paraId="7C87809A"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30751B75"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Quantitative </w:t>
            </w:r>
          </w:p>
          <w:p w14:paraId="755D896E"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170FF4D2"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Ecommerce sites </w:t>
            </w:r>
          </w:p>
          <w:p w14:paraId="206E39F9"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5833DBC8"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Low levels of asset specificity and uncertainty drive internet commerce firms to establish these relationships, as well as the fact that these relationships offer access to networks that bundle many </w:t>
            </w:r>
            <w:r w:rsidRPr="00E05804">
              <w:rPr>
                <w:lang w:val="en-US"/>
              </w:rPr>
              <w:lastRenderedPageBreak/>
              <w:t xml:space="preserve">complementary services. </w:t>
            </w:r>
          </w:p>
          <w:p w14:paraId="3FB2C66C" w14:textId="77777777" w:rsidR="00721386" w:rsidRPr="00E05804" w:rsidRDefault="00721386" w:rsidP="00E05804">
            <w:pPr>
              <w:spacing w:before="100" w:beforeAutospacing="1" w:after="100" w:afterAutospacing="1" w:line="360" w:lineRule="auto"/>
              <w:jc w:val="both"/>
              <w:rPr>
                <w:b/>
                <w:bCs/>
                <w:lang w:val="en-US"/>
              </w:rPr>
            </w:pPr>
          </w:p>
        </w:tc>
      </w:tr>
      <w:tr w:rsidR="00721386" w:rsidRPr="00E05804" w14:paraId="26E34E58" w14:textId="77777777" w:rsidTr="00721386">
        <w:tc>
          <w:tcPr>
            <w:tcW w:w="1509" w:type="dxa"/>
          </w:tcPr>
          <w:p w14:paraId="64880571" w14:textId="77777777" w:rsidR="00721386" w:rsidRPr="00E05804" w:rsidRDefault="00721386" w:rsidP="00E05804">
            <w:pPr>
              <w:pStyle w:val="NormalWeb"/>
              <w:shd w:val="clear" w:color="auto" w:fill="FFFFFF"/>
              <w:spacing w:line="360" w:lineRule="auto"/>
              <w:jc w:val="both"/>
              <w:rPr>
                <w:lang w:val="en-US"/>
              </w:rPr>
            </w:pPr>
            <w:r w:rsidRPr="00E05804">
              <w:rPr>
                <w:lang w:val="en-US"/>
              </w:rPr>
              <w:lastRenderedPageBreak/>
              <w:t xml:space="preserve">Network Management </w:t>
            </w:r>
          </w:p>
          <w:p w14:paraId="7A83A7D8"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5B5329DC"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Hughes, Ireland &amp; Morgan (2007) </w:t>
            </w:r>
          </w:p>
          <w:p w14:paraId="27CAF4C5"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37C4A35E"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Cross Industry </w:t>
            </w:r>
          </w:p>
          <w:p w14:paraId="301CE13D"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0360225C"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Quantitative </w:t>
            </w:r>
          </w:p>
          <w:p w14:paraId="5EF9B96D"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1140A08C"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Incubators in the UK </w:t>
            </w:r>
          </w:p>
          <w:p w14:paraId="2D4B6364"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17F5C5AD"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The network in incubators only dictates opportunities for value creation, and it is firm behavior that dictates the extent to which these opportunities can be realized. </w:t>
            </w:r>
          </w:p>
          <w:p w14:paraId="4030B02C" w14:textId="77777777" w:rsidR="00721386" w:rsidRPr="00E05804" w:rsidRDefault="00721386" w:rsidP="00E05804">
            <w:pPr>
              <w:spacing w:before="100" w:beforeAutospacing="1" w:after="100" w:afterAutospacing="1" w:line="360" w:lineRule="auto"/>
              <w:jc w:val="both"/>
              <w:rPr>
                <w:b/>
                <w:bCs/>
                <w:lang w:val="en-US"/>
              </w:rPr>
            </w:pPr>
          </w:p>
        </w:tc>
      </w:tr>
      <w:tr w:rsidR="00721386" w:rsidRPr="00E05804" w14:paraId="20C28574" w14:textId="77777777" w:rsidTr="00721386">
        <w:tc>
          <w:tcPr>
            <w:tcW w:w="1509" w:type="dxa"/>
          </w:tcPr>
          <w:p w14:paraId="2ACF2CEC" w14:textId="4C24FE2C" w:rsidR="00721386" w:rsidRPr="00E05804" w:rsidRDefault="00834209" w:rsidP="00E05804">
            <w:pPr>
              <w:pStyle w:val="NormalWeb"/>
              <w:shd w:val="clear" w:color="auto" w:fill="FFFFFF"/>
              <w:spacing w:line="360" w:lineRule="auto"/>
              <w:jc w:val="both"/>
              <w:rPr>
                <w:lang w:val="en-US"/>
              </w:rPr>
            </w:pPr>
            <w:ins w:id="39" w:author="Y. Ghiassi-Farrokhfal" w:date="2020-04-26T17:16:00Z">
              <w:r>
                <w:rPr>
                  <w:lang w:val="en-US"/>
                </w:rPr>
                <w:t>This is missing</w:t>
              </w:r>
            </w:ins>
          </w:p>
        </w:tc>
        <w:tc>
          <w:tcPr>
            <w:tcW w:w="1509" w:type="dxa"/>
          </w:tcPr>
          <w:p w14:paraId="3CD28222"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Oberg, </w:t>
            </w:r>
            <w:proofErr w:type="spellStart"/>
            <w:r w:rsidRPr="00E05804">
              <w:rPr>
                <w:lang w:val="en-US"/>
              </w:rPr>
              <w:t>Hennenberg</w:t>
            </w:r>
            <w:proofErr w:type="spellEnd"/>
            <w:r w:rsidRPr="00E05804">
              <w:rPr>
                <w:lang w:val="en-US"/>
              </w:rPr>
              <w:t xml:space="preserve"> &amp; Mouzas (2007) </w:t>
            </w:r>
          </w:p>
          <w:p w14:paraId="68FB2C14" w14:textId="77777777" w:rsidR="00721386" w:rsidRPr="00E05804" w:rsidRDefault="00721386" w:rsidP="00E05804">
            <w:pPr>
              <w:pStyle w:val="NormalWeb"/>
              <w:shd w:val="clear" w:color="auto" w:fill="FFFFFF"/>
              <w:spacing w:line="360" w:lineRule="auto"/>
              <w:jc w:val="both"/>
              <w:rPr>
                <w:lang w:val="en-US"/>
              </w:rPr>
            </w:pPr>
          </w:p>
        </w:tc>
        <w:tc>
          <w:tcPr>
            <w:tcW w:w="1509" w:type="dxa"/>
          </w:tcPr>
          <w:p w14:paraId="06A02FEB"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Cross Industry </w:t>
            </w:r>
          </w:p>
          <w:p w14:paraId="06D6ED03" w14:textId="77777777" w:rsidR="00721386" w:rsidRPr="00E05804" w:rsidRDefault="00721386" w:rsidP="00E05804">
            <w:pPr>
              <w:spacing w:before="100" w:beforeAutospacing="1" w:after="100" w:afterAutospacing="1" w:line="360" w:lineRule="auto"/>
              <w:jc w:val="both"/>
              <w:rPr>
                <w:b/>
                <w:bCs/>
                <w:lang w:val="en-US"/>
              </w:rPr>
            </w:pPr>
          </w:p>
        </w:tc>
        <w:tc>
          <w:tcPr>
            <w:tcW w:w="1509" w:type="dxa"/>
          </w:tcPr>
          <w:p w14:paraId="6A5D9C70"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Case Study </w:t>
            </w:r>
          </w:p>
          <w:p w14:paraId="7E4F3539"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7ADBA18B"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Truck manufacturer, electronic billing system integrator; IT sales </w:t>
            </w:r>
          </w:p>
          <w:p w14:paraId="3FB9C132" w14:textId="77777777" w:rsidR="00721386" w:rsidRPr="00E05804" w:rsidRDefault="00721386" w:rsidP="00E05804">
            <w:pPr>
              <w:spacing w:before="100" w:beforeAutospacing="1" w:after="100" w:afterAutospacing="1" w:line="360" w:lineRule="auto"/>
              <w:jc w:val="both"/>
              <w:rPr>
                <w:b/>
                <w:bCs/>
                <w:lang w:val="en-US"/>
              </w:rPr>
            </w:pPr>
          </w:p>
        </w:tc>
        <w:tc>
          <w:tcPr>
            <w:tcW w:w="1510" w:type="dxa"/>
          </w:tcPr>
          <w:p w14:paraId="1228F223" w14:textId="77777777" w:rsidR="00721386" w:rsidRPr="00E05804" w:rsidRDefault="00721386" w:rsidP="00E05804">
            <w:pPr>
              <w:pStyle w:val="NormalWeb"/>
              <w:shd w:val="clear" w:color="auto" w:fill="FFFFFF"/>
              <w:spacing w:line="360" w:lineRule="auto"/>
              <w:jc w:val="both"/>
              <w:rPr>
                <w:lang w:val="en-US"/>
              </w:rPr>
            </w:pPr>
            <w:r w:rsidRPr="00E05804">
              <w:rPr>
                <w:lang w:val="en-US"/>
              </w:rPr>
              <w:t xml:space="preserve">Following a merger or acquisition managers need to adapt their previous network pictures in a radical way; however not all managers adjust their network pictures and networking activities to adjust to new reality. </w:t>
            </w:r>
          </w:p>
          <w:p w14:paraId="54356DCF" w14:textId="77777777" w:rsidR="00721386" w:rsidRPr="00E05804" w:rsidRDefault="00721386" w:rsidP="00E05804">
            <w:pPr>
              <w:spacing w:before="100" w:beforeAutospacing="1" w:after="100" w:afterAutospacing="1" w:line="360" w:lineRule="auto"/>
              <w:jc w:val="both"/>
              <w:rPr>
                <w:b/>
                <w:bCs/>
                <w:lang w:val="en-US"/>
              </w:rPr>
            </w:pPr>
          </w:p>
        </w:tc>
      </w:tr>
    </w:tbl>
    <w:p w14:paraId="7CF9DEE0" w14:textId="73A1F274" w:rsidR="00042272" w:rsidRPr="00897AE6" w:rsidRDefault="00F22A5D" w:rsidP="00E05804">
      <w:pPr>
        <w:spacing w:before="100" w:beforeAutospacing="1" w:after="100" w:afterAutospacing="1" w:line="360" w:lineRule="auto"/>
        <w:jc w:val="both"/>
        <w:rPr>
          <w:b/>
          <w:bCs/>
        </w:rPr>
      </w:pPr>
      <w:r w:rsidRPr="00E05804">
        <w:rPr>
          <w:noProof/>
          <w:color w:val="000000" w:themeColor="text1"/>
        </w:rPr>
        <w:lastRenderedPageBreak/>
        <mc:AlternateContent>
          <mc:Choice Requires="wps">
            <w:drawing>
              <wp:anchor distT="0" distB="0" distL="114300" distR="114300" simplePos="0" relativeHeight="251661312" behindDoc="0" locked="0" layoutInCell="1" allowOverlap="1" wp14:anchorId="07BADE03" wp14:editId="6F30F0CB">
                <wp:simplePos x="0" y="0"/>
                <wp:positionH relativeFrom="column">
                  <wp:posOffset>1243330</wp:posOffset>
                </wp:positionH>
                <wp:positionV relativeFrom="paragraph">
                  <wp:posOffset>294006</wp:posOffset>
                </wp:positionV>
                <wp:extent cx="3200400" cy="3810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3200400" cy="381000"/>
                        </a:xfrm>
                        <a:prstGeom prst="rect">
                          <a:avLst/>
                        </a:prstGeom>
                        <a:solidFill>
                          <a:schemeClr val="lt1"/>
                        </a:solidFill>
                        <a:ln w="6350">
                          <a:solidFill>
                            <a:schemeClr val="bg1"/>
                          </a:solidFill>
                        </a:ln>
                      </wps:spPr>
                      <wps:txbx>
                        <w:txbxContent>
                          <w:p w14:paraId="598EADAD" w14:textId="680D6990" w:rsidR="00F22A5D" w:rsidRPr="008D3617" w:rsidRDefault="00F22A5D" w:rsidP="00F22A5D">
                            <w:pPr>
                              <w:pStyle w:val="NormalWeb"/>
                              <w:rPr>
                                <w:lang w:val="en-US"/>
                              </w:rPr>
                            </w:pPr>
                            <w:r w:rsidRPr="008D3617">
                              <w:rPr>
                                <w:rFonts w:ascii="TimesNewRomanPS" w:hAnsi="TimesNewRomanPS"/>
                                <w:b/>
                                <w:bCs/>
                                <w:lang w:val="en-US"/>
                              </w:rPr>
                              <w:t xml:space="preserve">TABLE </w:t>
                            </w:r>
                            <w:r>
                              <w:rPr>
                                <w:rFonts w:ascii="TimesNewRomanPS" w:hAnsi="TimesNewRomanPS"/>
                                <w:b/>
                                <w:bCs/>
                                <w:lang w:val="en-US"/>
                              </w:rPr>
                              <w:t>2</w:t>
                            </w:r>
                            <w:r w:rsidRPr="008D3617">
                              <w:rPr>
                                <w:rFonts w:ascii="TimesNewRomanPS" w:hAnsi="TimesNewRomanPS"/>
                                <w:b/>
                                <w:bCs/>
                                <w:lang w:val="en-US"/>
                              </w:rPr>
                              <w:t xml:space="preserve"> – </w:t>
                            </w:r>
                            <w:r>
                              <w:rPr>
                                <w:rFonts w:ascii="TimesNewRomanPS" w:hAnsi="TimesNewRomanPS"/>
                                <w:b/>
                                <w:bCs/>
                                <w:lang w:val="en-US"/>
                              </w:rPr>
                              <w:t>Examples of Empirical Research</w:t>
                            </w:r>
                          </w:p>
                          <w:p w14:paraId="51A9B02C" w14:textId="77777777" w:rsidR="00F22A5D" w:rsidRPr="008D3617" w:rsidRDefault="00F22A5D" w:rsidP="00F22A5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ADE03" id="Text Box 24" o:spid="_x0000_s1027" type="#_x0000_t202" style="position:absolute;left:0;text-align:left;margin-left:97.9pt;margin-top:23.15pt;width:252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" fillcolor="white [3201]" strokecolor="white [3212]" strokeweight=".5pt">
                <v:textbox>
                  <w:txbxContent>
                    <w:p w14:paraId="598EADAD" w14:textId="680D6990" w:rsidR="00F22A5D" w:rsidRPr="008D3617" w:rsidRDefault="00F22A5D" w:rsidP="00F22A5D">
                      <w:pPr>
                        <w:pStyle w:val="NormalWeb"/>
                        <w:rPr>
                          <w:lang w:val="en-US"/>
                        </w:rPr>
                      </w:pPr>
                      <w:r w:rsidRPr="008D3617">
                        <w:rPr>
                          <w:rFonts w:ascii="TimesNewRomanPS" w:hAnsi="TimesNewRomanPS"/>
                          <w:b/>
                          <w:bCs/>
                          <w:lang w:val="en-US"/>
                        </w:rPr>
                        <w:t xml:space="preserve">TABLE </w:t>
                      </w:r>
                      <w:r>
                        <w:rPr>
                          <w:rFonts w:ascii="TimesNewRomanPS" w:hAnsi="TimesNewRomanPS"/>
                          <w:b/>
                          <w:bCs/>
                          <w:lang w:val="en-US"/>
                        </w:rPr>
                        <w:t>2</w:t>
                      </w:r>
                      <w:r w:rsidRPr="008D3617">
                        <w:rPr>
                          <w:rFonts w:ascii="TimesNewRomanPS" w:hAnsi="TimesNewRomanPS"/>
                          <w:b/>
                          <w:bCs/>
                          <w:lang w:val="en-US"/>
                        </w:rPr>
                        <w:t xml:space="preserve"> – </w:t>
                      </w:r>
                      <w:r>
                        <w:rPr>
                          <w:rFonts w:ascii="TimesNewRomanPS" w:hAnsi="TimesNewRomanPS"/>
                          <w:b/>
                          <w:bCs/>
                          <w:lang w:val="en-US"/>
                        </w:rPr>
                        <w:t>Examples of Empirical Research</w:t>
                      </w:r>
                    </w:p>
                    <w:p w14:paraId="51A9B02C" w14:textId="77777777" w:rsidR="00F22A5D" w:rsidRPr="008D3617" w:rsidRDefault="00F22A5D" w:rsidP="00F22A5D">
                      <w:pPr>
                        <w:rPr>
                          <w:lang w:val="en-US"/>
                        </w:rPr>
                      </w:pPr>
                    </w:p>
                  </w:txbxContent>
                </v:textbox>
              </v:shape>
            </w:pict>
          </mc:Fallback>
        </mc:AlternateContent>
      </w:r>
      <w:r w:rsidR="00F56749" w:rsidRPr="00E05804">
        <w:rPr>
          <w:b/>
          <w:bCs/>
        </w:rPr>
        <w:t xml:space="preserve"> </w:t>
      </w:r>
    </w:p>
    <w:p w14:paraId="6E571180" w14:textId="2C8B7450" w:rsidR="00F56749" w:rsidRPr="00E05804" w:rsidRDefault="00F56749" w:rsidP="00E05804">
      <w:pPr>
        <w:spacing w:before="100" w:beforeAutospacing="1" w:after="100" w:afterAutospacing="1" w:line="360" w:lineRule="auto"/>
        <w:jc w:val="both"/>
      </w:pPr>
      <w:r w:rsidRPr="00E05804">
        <w:t xml:space="preserve">The value creation theme focuses on value creation processes within innovation ecosystem contexts. It builds upon and extends industrial organization frameworks of strategic management, notably those addressing industry structure, industry value chains, and value appropriation in industry contexts (Porter, 1980, 1985; Teece, 1986), by emphasizing the non-linear, iterative, and non- sequential nature of value creation and appropriation processes in industry networks. This stream contributes to ecosystem research by explicating the theoretical logic of value creation and appropriation in ecosystem contexts, as well as the mechanisms that drive value in network contexts, such as network externalities and complementary innovation. The network embeddedness stream emphasizes the structural and relational aspects of networks, and considers prerequisites and constraints of operation within innovation ecosystems. This stream also extends the theoretical base of ecosystem research by introducing notions of social theory, trust and legitimacy at the dyad level such as that proposed in virtual organizations (Miles &amp; Snow, 1986). The network management stream emphasizes the management strategies and tactics for coordinating and managing within network contexts (Miles &amp; Snow, 1986; Möller, Rajala, &amp; Svahn, 2005). This stream extends the ecosystem construct by explicitly including considerations of the hub firm and differing approaches of network management. Together these three additional related streams deepen the theoretical base of the ecosystem construct and in doing so, make the construct more applicable for empirical research. </w:t>
      </w:r>
    </w:p>
    <w:p w14:paraId="54395615" w14:textId="423BEA11" w:rsidR="00F56749" w:rsidRPr="00E05804" w:rsidRDefault="00F56749" w:rsidP="00E05804">
      <w:pPr>
        <w:pStyle w:val="Heading1"/>
        <w:spacing w:line="360" w:lineRule="auto"/>
        <w:jc w:val="both"/>
        <w:rPr>
          <w:rFonts w:ascii="Times New Roman" w:hAnsi="Times New Roman" w:cs="Times New Roman"/>
          <w:b/>
          <w:bCs/>
          <w:color w:val="000000" w:themeColor="text1"/>
          <w:sz w:val="24"/>
          <w:szCs w:val="24"/>
          <w:lang w:val="en-US"/>
        </w:rPr>
      </w:pPr>
      <w:r w:rsidRPr="00E05804">
        <w:rPr>
          <w:rFonts w:ascii="Times New Roman" w:hAnsi="Times New Roman" w:cs="Times New Roman"/>
          <w:b/>
          <w:bCs/>
          <w:color w:val="000000" w:themeColor="text1"/>
          <w:sz w:val="24"/>
          <w:szCs w:val="24"/>
          <w:lang w:val="en-US"/>
        </w:rPr>
        <w:t>3)- Research Streams in Ecosystem literature</w:t>
      </w:r>
    </w:p>
    <w:p w14:paraId="3FC4B748" w14:textId="416A22FC" w:rsidR="00323F12" w:rsidRPr="00E05804" w:rsidRDefault="0012029D" w:rsidP="00E05804">
      <w:pPr>
        <w:spacing w:line="360" w:lineRule="auto"/>
        <w:jc w:val="both"/>
        <w:rPr>
          <w:lang w:val="en-US" w:eastAsia="en-US"/>
        </w:rPr>
      </w:pPr>
      <w:commentRangeStart w:id="40"/>
      <w:ins w:id="41" w:author="Y. Ghiassi-Farrokhfal" w:date="2020-04-26T18:07:00Z">
        <w:r>
          <w:rPr>
            <w:lang w:val="en-US" w:eastAsia="en-US"/>
          </w:rPr>
          <w:t>XXX</w:t>
        </w:r>
        <w:commentRangeEnd w:id="40"/>
        <w:r>
          <w:rPr>
            <w:rStyle w:val="CommentReference"/>
          </w:rPr>
          <w:commentReference w:id="40"/>
        </w:r>
      </w:ins>
    </w:p>
    <w:p w14:paraId="4A814EB2" w14:textId="26DF42FB" w:rsidR="00323F12" w:rsidRPr="00897AE6" w:rsidRDefault="00F56749" w:rsidP="00897AE6">
      <w:pPr>
        <w:pStyle w:val="Heading2"/>
        <w:spacing w:line="360" w:lineRule="auto"/>
        <w:jc w:val="both"/>
        <w:rPr>
          <w:rFonts w:ascii="Times New Roman" w:hAnsi="Times New Roman" w:cs="Times New Roman"/>
          <w:b/>
          <w:bCs/>
          <w:i/>
          <w:iCs/>
          <w:color w:val="000000" w:themeColor="text1"/>
          <w:sz w:val="24"/>
          <w:szCs w:val="24"/>
          <w:lang w:val="en-US"/>
        </w:rPr>
      </w:pPr>
      <w:r w:rsidRPr="00E05804">
        <w:rPr>
          <w:rFonts w:ascii="Times New Roman" w:hAnsi="Times New Roman" w:cs="Times New Roman"/>
          <w:b/>
          <w:bCs/>
          <w:i/>
          <w:iCs/>
          <w:color w:val="000000" w:themeColor="text1"/>
          <w:sz w:val="24"/>
          <w:szCs w:val="24"/>
          <w:lang w:val="en-US"/>
        </w:rPr>
        <w:t>3.a)- Value Creation Stream</w:t>
      </w:r>
    </w:p>
    <w:p w14:paraId="361C3F54" w14:textId="31D23E43" w:rsidR="007845C3" w:rsidRPr="00E05804" w:rsidRDefault="007845C3" w:rsidP="00E05804">
      <w:pPr>
        <w:spacing w:before="100" w:beforeAutospacing="1" w:after="100" w:afterAutospacing="1" w:line="360" w:lineRule="auto"/>
        <w:jc w:val="both"/>
      </w:pPr>
      <w:r w:rsidRPr="00E05804">
        <w:t xml:space="preserve">The value creation thematic stream constitutes somewhat of a ‘hodgepodge’ theme. Value creation in networks has been considered from a number of perspectives, with slightly different theoretical framings (Lee, Lim, &amp; Soriano, 2009). The general thrust, however, has centered around the idea of adding horizontal linkages between participants of value networks in contrast to the predominantly vertical and sequential orientation of Porter’s (1985) infamous value chain model. </w:t>
      </w:r>
    </w:p>
    <w:p w14:paraId="2E472BDA" w14:textId="77777777" w:rsidR="007845C3" w:rsidRPr="00E05804" w:rsidRDefault="007845C3" w:rsidP="00E05804">
      <w:pPr>
        <w:pStyle w:val="NormalWeb"/>
        <w:spacing w:line="360" w:lineRule="auto"/>
        <w:jc w:val="both"/>
        <w:rPr>
          <w:lang/>
        </w:rPr>
      </w:pPr>
      <w:r w:rsidRPr="00E05804">
        <w:rPr>
          <w:lang w:val="en-US"/>
        </w:rPr>
        <w:lastRenderedPageBreak/>
        <w:t xml:space="preserve">In this thematic stream, an early approach focused on the notion of ‘value constellations’, as coined by </w:t>
      </w:r>
      <w:proofErr w:type="spellStart"/>
      <w:r w:rsidRPr="00E05804">
        <w:rPr>
          <w:lang w:val="en-US"/>
        </w:rPr>
        <w:t>Normann</w:t>
      </w:r>
      <w:proofErr w:type="spellEnd"/>
      <w:r w:rsidRPr="00E05804">
        <w:rPr>
          <w:lang w:val="en-US"/>
        </w:rPr>
        <w:t xml:space="preserve"> &amp; Ramirez (1993).They observed that value is not built through sequential processes, as suggested by Porter (1985), but rather, as the result of a complicated set of economic transactions and institutional arrangements between suppliers, customers, specialized service </w:t>
      </w:r>
      <w:r w:rsidRPr="00E05804">
        <w:rPr>
          <w:lang/>
        </w:rPr>
        <w:t xml:space="preserve">providers, and other complementors. This observation of the non-sequential and systemic nature of value creation was presented as the authors as a new logic of value creation. In particular, Normann &amp; Ramirez (1993) argued that the goal of business is to mobilize customers to co-create value; that the most attractive offerings involve networks of customers, suppliers, allies, and business partners in new combinations; and that the only true source of competitive advantage is the ability to conceive of an entire value-creating system and make it work. Such themes have been echoed in subsequent work on value creation in networks. For instance, Normann (2001) noted that innovative value constellations "identify economic actors and link them together in new patterns which allow the creation of new businesses that did not exist previously, or change the way certain types of value are created” (p 107). This value-creating logic has been further emphasized as a non-linear value-creating system that consists of suppliers, partners, allies, and customers, and where an organization’s goal is to “innovate customers” through changing the way value is co-created (Michel, Brown, &amp; Gallan, 2008). Echoing meanings attached to the innovation ecosystem construct, value constellations have also been seen as a particular type of inter-organizational network established to create value when any single company is unable to launch the product on its own and where each actor within the constellation can capture a sufficient portion of the overall value to justify its participation (Lin, Wang, &amp; Yu, 2010). The value constellation construct has become integral to many service- dominated business logics, as emphasized by Michel, Vargo &amp; Lusch (2008). </w:t>
      </w:r>
    </w:p>
    <w:p w14:paraId="50F4A1E1" w14:textId="77777777" w:rsidR="007845C3" w:rsidRPr="00E05804" w:rsidRDefault="007845C3" w:rsidP="00E05804">
      <w:pPr>
        <w:pStyle w:val="NormalWeb"/>
        <w:spacing w:line="360" w:lineRule="auto"/>
        <w:jc w:val="both"/>
        <w:rPr>
          <w:lang/>
        </w:rPr>
      </w:pPr>
      <w:proofErr w:type="gramStart"/>
      <w:r w:rsidRPr="00E05804">
        <w:rPr>
          <w:lang w:val="en-US"/>
        </w:rPr>
        <w:t>Similarly</w:t>
      </w:r>
      <w:proofErr w:type="gramEnd"/>
      <w:r w:rsidRPr="00E05804">
        <w:rPr>
          <w:lang w:val="en-US"/>
        </w:rPr>
        <w:t xml:space="preserve"> to work on value constellations, </w:t>
      </w:r>
      <w:proofErr w:type="spellStart"/>
      <w:r w:rsidRPr="00E05804">
        <w:rPr>
          <w:lang w:val="en-US"/>
        </w:rPr>
        <w:t>Stabell</w:t>
      </w:r>
      <w:proofErr w:type="spellEnd"/>
      <w:r w:rsidRPr="00E05804">
        <w:rPr>
          <w:lang w:val="en-US"/>
        </w:rPr>
        <w:t xml:space="preserve"> &amp; </w:t>
      </w:r>
      <w:proofErr w:type="spellStart"/>
      <w:r w:rsidRPr="00E05804">
        <w:rPr>
          <w:lang w:val="en-US"/>
        </w:rPr>
        <w:t>Fjeldstad</w:t>
      </w:r>
      <w:proofErr w:type="spellEnd"/>
      <w:r w:rsidRPr="00E05804">
        <w:rPr>
          <w:lang w:val="en-US"/>
        </w:rPr>
        <w:t xml:space="preserve"> (1998) asked how the analytical concepts provided by value chain theory can be extended beyond traditional manufacturing contexts, thereby highlighting limitations of the hitherto dominant value chain theory by Porter (1985). In addition to the value chain, </w:t>
      </w:r>
      <w:proofErr w:type="spellStart"/>
      <w:r w:rsidRPr="00E05804">
        <w:rPr>
          <w:lang w:val="en-US"/>
        </w:rPr>
        <w:t>Stabell</w:t>
      </w:r>
      <w:proofErr w:type="spellEnd"/>
      <w:r w:rsidRPr="00E05804">
        <w:rPr>
          <w:lang w:val="en-US"/>
        </w:rPr>
        <w:t xml:space="preserve"> and </w:t>
      </w:r>
      <w:proofErr w:type="spellStart"/>
      <w:r w:rsidRPr="00E05804">
        <w:rPr>
          <w:lang w:val="en-US"/>
        </w:rPr>
        <w:t>Fjeldstad</w:t>
      </w:r>
      <w:proofErr w:type="spellEnd"/>
      <w:r w:rsidRPr="00E05804">
        <w:rPr>
          <w:lang w:val="en-US"/>
        </w:rPr>
        <w:t xml:space="preserve"> identified the ‘</w:t>
      </w:r>
      <w:commentRangeStart w:id="42"/>
      <w:r w:rsidRPr="00E05804">
        <w:rPr>
          <w:lang w:val="en-US"/>
        </w:rPr>
        <w:t xml:space="preserve">value shop’ </w:t>
      </w:r>
      <w:commentRangeEnd w:id="42"/>
      <w:r w:rsidR="00A71DDA">
        <w:rPr>
          <w:rStyle w:val="CommentReference"/>
          <w:lang/>
        </w:rPr>
        <w:commentReference w:id="42"/>
      </w:r>
      <w:r w:rsidRPr="00E05804">
        <w:rPr>
          <w:lang w:val="en-US"/>
        </w:rPr>
        <w:t xml:space="preserve">and the ‘value network’ as alternative conceptual frameworks within which to study value creation. A firm in a value network creates value through the facilitation of network relationships with customers using a mediating technology (Thompson, 1967). In this conception, value is created through a managed meditation service, where value is driven by positive demand-side externalities and by the service opportunity and service delivery capacity. In value networks, competitive advantage results from scale building, </w:t>
      </w:r>
      <w:r w:rsidRPr="00E05804">
        <w:rPr>
          <w:lang/>
        </w:rPr>
        <w:t xml:space="preserve">capacity utilization, and linkages between participants and learning (Stabell &amp; Fjeldstad, 1998). The value network concept has also been </w:t>
      </w:r>
      <w:r w:rsidRPr="00E05804">
        <w:rPr>
          <w:lang/>
        </w:rPr>
        <w:lastRenderedPageBreak/>
        <w:t xml:space="preserve">applied usefully to supply chain contexts, where the value network logics reveal a number of complexities such as differences in value creation logic across value chains, additional structural dimensions, and multiple interdependencies (Huemer, 2006). Thus, the value network construct by Stabell &amp; Fjeldstad offers as alternative view of understanding value creation in mediated network contexts. </w:t>
      </w:r>
    </w:p>
    <w:p w14:paraId="428091C8" w14:textId="77777777" w:rsidR="007845C3" w:rsidRPr="00E05804" w:rsidRDefault="007845C3" w:rsidP="00E05804">
      <w:pPr>
        <w:pStyle w:val="NormalWeb"/>
        <w:spacing w:line="360" w:lineRule="auto"/>
        <w:jc w:val="both"/>
        <w:rPr>
          <w:lang/>
        </w:rPr>
      </w:pPr>
      <w:r w:rsidRPr="00E05804">
        <w:rPr>
          <w:lang w:val="en-US"/>
        </w:rPr>
        <w:t xml:space="preserve">Another approach to understanding value creation in network contexts has been to integrate value chain and network concepts. In an early approach, Weiner, </w:t>
      </w:r>
      <w:proofErr w:type="spellStart"/>
      <w:r w:rsidRPr="00E05804">
        <w:rPr>
          <w:lang w:val="en-US"/>
        </w:rPr>
        <w:t>Nohria</w:t>
      </w:r>
      <w:proofErr w:type="spellEnd"/>
      <w:r w:rsidRPr="00E05804">
        <w:rPr>
          <w:lang w:val="en-US"/>
        </w:rPr>
        <w:t xml:space="preserve"> and </w:t>
      </w:r>
      <w:proofErr w:type="spellStart"/>
      <w:r w:rsidRPr="00E05804">
        <w:rPr>
          <w:lang w:val="en-US"/>
        </w:rPr>
        <w:t>Hickeman</w:t>
      </w:r>
      <w:proofErr w:type="spellEnd"/>
      <w:r w:rsidRPr="00E05804">
        <w:rPr>
          <w:lang w:val="en-US"/>
        </w:rPr>
        <w:t xml:space="preserve"> (1997) proposed value networks to emerge where value chain assets are </w:t>
      </w:r>
      <w:proofErr w:type="gramStart"/>
      <w:r w:rsidRPr="00E05804">
        <w:rPr>
          <w:lang w:val="en-US"/>
        </w:rPr>
        <w:t>disaggregated</w:t>
      </w:r>
      <w:proofErr w:type="gramEnd"/>
      <w:r w:rsidRPr="00E05804">
        <w:rPr>
          <w:lang w:val="en-US"/>
        </w:rPr>
        <w:t xml:space="preserve"> and no single organization controls them all. In this conception, the focal company connects and exploits the strengths of each complementary value provider, by coordinating production and delivery across companies to deliver value to a specific customer segment. The value network thus enables a coalition of players to exert greater market power and extend the scope of the markets they address and offerings they produce. A more recent approach considers the value network as a series of intertwined value chains where some nodes are simultaneously involved in more than one value chain (Li &amp; Whalley, 2002). In this conception, a multitude of market entry points exist where a diverse range of companies enter the market through different routes, and the exit point - where the company interacts with its chosen end customers – may differ significantly according to the business model of the different players (Li &amp; Whalley, 2002). Similarly, Funk (2009) considered value networks as connecting multiple buyers and sellers at a single node, where the node can be part of a value chain or of a larger value network, integrating value constellations and value networks (Weiner et al., 1997). For Funk, a value network implies increased complexity of firm inter-relationships, network </w:t>
      </w:r>
      <w:r w:rsidRPr="00E05804">
        <w:rPr>
          <w:lang/>
        </w:rPr>
        <w:t xml:space="preserve">externalities, standards, critical mass, multi-sided markets, and policy considerations within the value network (Funk, 2009). In these value networks, each participant shares in the success or failure of the network (Pagani &amp; Fine, 2008). </w:t>
      </w:r>
    </w:p>
    <w:p w14:paraId="083F22D1" w14:textId="77777777" w:rsidR="007845C3" w:rsidRPr="00E05804" w:rsidRDefault="007845C3" w:rsidP="00E05804">
      <w:pPr>
        <w:pStyle w:val="NormalWeb"/>
        <w:spacing w:line="360" w:lineRule="auto"/>
        <w:jc w:val="both"/>
        <w:rPr>
          <w:lang/>
        </w:rPr>
      </w:pPr>
      <w:r w:rsidRPr="00E05804">
        <w:rPr>
          <w:lang w:val="en-US"/>
        </w:rPr>
        <w:t>Another related concept for the study of value creating systems is that of the ‘value net’, (</w:t>
      </w:r>
      <w:proofErr w:type="spellStart"/>
      <w:r w:rsidRPr="00E05804">
        <w:rPr>
          <w:lang w:val="en-US"/>
        </w:rPr>
        <w:t>Parolini</w:t>
      </w:r>
      <w:proofErr w:type="spellEnd"/>
      <w:r w:rsidRPr="00E05804">
        <w:rPr>
          <w:lang w:val="en-US"/>
        </w:rPr>
        <w:t xml:space="preserve">, 1999). The value net is a dynamic, collaborative network which combines each participant’s </w:t>
      </w:r>
      <w:r w:rsidRPr="00E05804">
        <w:rPr>
          <w:lang/>
        </w:rPr>
        <w:t xml:space="preserve">core competences (Bovet &amp; Martha, 2000). A value net is formed around customers and it captures the customers’ choices in real time in an effort to satisfy actual demand. Value nets are fluid and flexible, comprising a group of collaborators that unite to exploit a specific opportunity – and once the opportunity is met, the net often disbands. In the concept's purest form, each company that links up with others to create a virtual corporation contributes only what it regards as its core competencies (Christopher &amp; Gaudenzi, 2009). </w:t>
      </w:r>
    </w:p>
    <w:p w14:paraId="29DC7027" w14:textId="77777777" w:rsidR="007845C3" w:rsidRPr="00E05804" w:rsidRDefault="007845C3" w:rsidP="00E05804">
      <w:pPr>
        <w:spacing w:before="100" w:beforeAutospacing="1" w:after="100" w:afterAutospacing="1" w:line="360" w:lineRule="auto"/>
        <w:jc w:val="both"/>
      </w:pPr>
      <w:r w:rsidRPr="00E05804">
        <w:lastRenderedPageBreak/>
        <w:t xml:space="preserve">Summarizing, this theme has explored various aspects of value creation dynamics in innovation ecosystems. This line of research was prompted as a reaction to the linear and sequential conception of value creation processes in the value chain theory Porter (1985). In contrast with this perspective, the value creation theme has emphasized co-creation of value, the importance of collaboration between network participants, and value creation through the combination of each participant’s specialized capabilities and core competences within the value network. </w:t>
      </w:r>
    </w:p>
    <w:p w14:paraId="4271E4B7" w14:textId="430731EA" w:rsidR="00323F12" w:rsidRPr="00E05804" w:rsidRDefault="00323F12" w:rsidP="00E05804">
      <w:pPr>
        <w:pStyle w:val="Heading2"/>
        <w:spacing w:line="360" w:lineRule="auto"/>
        <w:jc w:val="both"/>
        <w:rPr>
          <w:rFonts w:ascii="Times New Roman" w:hAnsi="Times New Roman" w:cs="Times New Roman"/>
          <w:b/>
          <w:bCs/>
          <w:i/>
          <w:iCs/>
          <w:color w:val="000000" w:themeColor="text1"/>
          <w:sz w:val="24"/>
          <w:szCs w:val="24"/>
          <w:lang w:val="en-US"/>
        </w:rPr>
      </w:pPr>
      <w:r w:rsidRPr="00E05804">
        <w:rPr>
          <w:rFonts w:ascii="Times New Roman" w:hAnsi="Times New Roman" w:cs="Times New Roman"/>
          <w:b/>
          <w:bCs/>
          <w:i/>
          <w:iCs/>
          <w:color w:val="000000" w:themeColor="text1"/>
          <w:sz w:val="24"/>
          <w:szCs w:val="24"/>
          <w:lang w:val="en-US"/>
        </w:rPr>
        <w:t>3.b)-</w:t>
      </w:r>
      <w:r w:rsidR="007845C3" w:rsidRPr="00E05804">
        <w:rPr>
          <w:rFonts w:ascii="Times New Roman" w:hAnsi="Times New Roman" w:cs="Times New Roman"/>
          <w:b/>
          <w:bCs/>
          <w:i/>
          <w:iCs/>
          <w:color w:val="000000" w:themeColor="text1"/>
          <w:sz w:val="24"/>
          <w:szCs w:val="24"/>
          <w:lang w:val="en-US"/>
        </w:rPr>
        <w:t>Network Embeddedness Stream</w:t>
      </w:r>
    </w:p>
    <w:p w14:paraId="100B7A50" w14:textId="27806D71" w:rsidR="007845C3" w:rsidRPr="00E05804" w:rsidRDefault="007845C3" w:rsidP="00E05804">
      <w:pPr>
        <w:spacing w:before="100" w:beforeAutospacing="1" w:after="100" w:afterAutospacing="1" w:line="360" w:lineRule="auto"/>
        <w:jc w:val="both"/>
      </w:pPr>
      <w:commentRangeStart w:id="43"/>
      <w:r w:rsidRPr="00E05804">
        <w:t xml:space="preserve">The network embeddedness theme emphasizes the structural and relational aspects of the network in which ecosystem participants are embedded and considers the prerequisites and constraints of operation within innovation ecosystems from the perspective of the participating organizations (i.e., not necessarily that of hub firms). </w:t>
      </w:r>
      <w:commentRangeEnd w:id="43"/>
      <w:r w:rsidR="009134E7">
        <w:rPr>
          <w:rStyle w:val="CommentReference"/>
        </w:rPr>
        <w:commentReference w:id="43"/>
      </w:r>
      <w:r w:rsidRPr="00E05804">
        <w:t xml:space="preserve">This thematic stream seeks to understand how individual ecosystem participants can best take advantage of the innovation ecosystem that surrounds them. As ecosystem relationships are characterized by intense interactions between complementary participants, much of the effort has gone into understanding how ecosystem participants can build relational assets into their ecosystem relationships so as to facilitate smooth transactions and collaborations (Dyer &amp; Nobeoka, 2000); establish favourable initial network positions (Hallen &amp; Eisenhardt, 2012; Ozcan &amp; Eisenhardt, 2009) encourage knowledge sharing for innovation (Yli-Renko, Autio, &amp; Sapienza, 2001); exploit favorable structural positions for performance (Wincent, Anokhin, Örtqvist, &amp; Autio, 2010a); promote movement to desired directions (Wincent, Örtqvist, Eriksson, &amp; Autio, 2010b); and to generate trust and norms and rules that to facilitate the efficient operation of the network. </w:t>
      </w:r>
    </w:p>
    <w:p w14:paraId="0668A864" w14:textId="77777777" w:rsidR="007845C3" w:rsidRPr="00E05804" w:rsidRDefault="007845C3" w:rsidP="00E05804">
      <w:pPr>
        <w:spacing w:before="100" w:beforeAutospacing="1" w:after="100" w:afterAutospacing="1" w:line="360" w:lineRule="auto"/>
        <w:jc w:val="both"/>
      </w:pPr>
      <w:r w:rsidRPr="00E05804">
        <w:t xml:space="preserve">An early framing of the challenges of operating as part of a wider network was introduced by the concept of “strategic networks”, defined as long term, purposeful arrangements among interconnected firms that seek to build competitive advantage relative to competitors outside the network (Jarillo, 1988). Jarillo argued that strategic networks exhibit some of the properties of both markets and hierarchies, as the activities necessary for the production of a given good or service can be carried out either by an integrated firm or by a network of firms. Within strategic networks, participating firms farm out some activities while specializing more fully on those in which it has an opportunity to build comparative advantage. This combination of outsourcing and specialization creates interdependency among the network participants, which grows stronger as a function of mutual co-specialization. In this approach, value is either appropriated fairly if sufficient trust is built into the relationships between network participants, </w:t>
      </w:r>
      <w:r w:rsidRPr="00E05804">
        <w:lastRenderedPageBreak/>
        <w:t xml:space="preserve">or on the basis of power and control of critical assets if power relations are asymmetric and the scope of abuse is not mitigated by enlightened self- interest (Adner &amp; Kapoor, 2010; Casciaro &amp; Piskorski, 2005; Jarillo, 1988). Thus for the participating firm, having a good understanding of the activities in which they have a comparative advantage, combined with a realistic understanding of the potential dangers inherent in co-dependent relationships is key to successful operation in an innovation ecosystem. </w:t>
      </w:r>
    </w:p>
    <w:p w14:paraId="4DCF2C3E" w14:textId="77777777" w:rsidR="007845C3" w:rsidRPr="00E05804" w:rsidRDefault="007845C3" w:rsidP="00E05804">
      <w:pPr>
        <w:pStyle w:val="NormalWeb"/>
        <w:spacing w:line="360" w:lineRule="auto"/>
        <w:jc w:val="both"/>
        <w:rPr>
          <w:lang/>
        </w:rPr>
      </w:pPr>
      <w:r w:rsidRPr="00E05804">
        <w:rPr>
          <w:lang w:val="en-US"/>
        </w:rPr>
        <w:t xml:space="preserve">Balancing the benefits of specialization with the hazards of dependence necessitates the building of relational assets that mitigate opportunism. Building upon the notion of strategic networks, Gulati, </w:t>
      </w:r>
      <w:proofErr w:type="spellStart"/>
      <w:r w:rsidRPr="00E05804">
        <w:rPr>
          <w:lang w:val="en-US"/>
        </w:rPr>
        <w:t>Nohria</w:t>
      </w:r>
      <w:proofErr w:type="spellEnd"/>
      <w:r w:rsidRPr="00E05804">
        <w:rPr>
          <w:lang w:val="en-US"/>
        </w:rPr>
        <w:t xml:space="preserve"> and Zaheer (2000) took a broader relational view (Dyer &amp; Singh, 1998) to understand participant network embeddedness, arguing that the constituting relationships are enduring and are of strategic significance for the firms entering them. </w:t>
      </w:r>
      <w:commentRangeStart w:id="44"/>
      <w:r w:rsidRPr="00E05804">
        <w:rPr>
          <w:lang w:val="en-US"/>
        </w:rPr>
        <w:t>As such, these relationships can be strategic alliances, joint ventures, long-term buyer-supplier partnerships, and so on, essentially encompassing the firm’s set of relationships, both horizontal and vertical, be they with suppliers, customers, competitors or other entities, including relationships across industries and countries</w:t>
      </w:r>
      <w:commentRangeEnd w:id="44"/>
      <w:r w:rsidR="0095507A">
        <w:rPr>
          <w:rStyle w:val="CommentReference"/>
          <w:lang/>
        </w:rPr>
        <w:commentReference w:id="44"/>
      </w:r>
      <w:r w:rsidRPr="00E05804">
        <w:rPr>
          <w:lang w:val="en-US"/>
        </w:rPr>
        <w:t xml:space="preserve">. This network of relationships acts as a source of both opportunities and constraints to the participating firm. In particular, network embeddedness can be a source of opportunity, as it potentially provides a firm with access to information, resources, markets, and technologies such as contractual power, increased </w:t>
      </w:r>
      <w:r w:rsidRPr="00E05804">
        <w:rPr>
          <w:lang/>
        </w:rPr>
        <w:t xml:space="preserve">innovation generation, improved technological transfer opportunities, and improved entry opportunities (Nosella &amp; Petroni, 2007). In addition, it allows participating firms to achieve strategic objectives, such as sharing risks and outsourcing value chain stages and organizational functions, enabling learning, scale and scope economies (Gulati et al., 2000; Rabinovich, Knemeyer, &amp; Mayer, 2007). Learning in these contexts can usefully be regarded as occurring at the inter-organizational level, as well as between groups of organizations (Knight, 2002). In contrast, the network embeddedness of a participating firm can also be a constraint as it may lock firms into unproductive relationships or preclude partnering with other viable firms (Gulati et al., 2000). Similarly, being embedded in a network does not necessarily lead to value creation, only to opportunities to do so, and it is how the participating firm behaves and pursues opportunities that leads to their success (Hughes, Ireland, &amp; Morgan, 2007). In addition, firms need to balance between broadening their number of relationships and maintaining those existing relationships, as these have an interlinked effect on firm performance (Wincent et al., 2010a). </w:t>
      </w:r>
    </w:p>
    <w:p w14:paraId="7E454289" w14:textId="77777777" w:rsidR="007845C3" w:rsidRPr="00E05804" w:rsidRDefault="007845C3" w:rsidP="00E05804">
      <w:pPr>
        <w:pStyle w:val="NormalWeb"/>
        <w:spacing w:line="360" w:lineRule="auto"/>
        <w:jc w:val="both"/>
        <w:rPr>
          <w:lang/>
        </w:rPr>
      </w:pPr>
      <w:r w:rsidRPr="00E05804">
        <w:rPr>
          <w:lang w:val="en-US"/>
        </w:rPr>
        <w:lastRenderedPageBreak/>
        <w:t>Network participants can also move beyond dyad-specific relational assets to promote ecosystem-wide norms that reinforce predictability in mutual exchanges and mitigate opportunism (</w:t>
      </w:r>
      <w:proofErr w:type="spellStart"/>
      <w:r w:rsidRPr="00E05804">
        <w:rPr>
          <w:lang w:val="en-US"/>
        </w:rPr>
        <w:t>Bosse</w:t>
      </w:r>
      <w:proofErr w:type="spellEnd"/>
      <w:r w:rsidRPr="00E05804">
        <w:rPr>
          <w:lang w:val="en-US"/>
        </w:rPr>
        <w:t xml:space="preserve">, Phillips, &amp; Harrison, 2009; </w:t>
      </w:r>
      <w:proofErr w:type="spellStart"/>
      <w:r w:rsidRPr="00E05804">
        <w:rPr>
          <w:lang w:val="en-US"/>
        </w:rPr>
        <w:t>Wincent</w:t>
      </w:r>
      <w:proofErr w:type="spellEnd"/>
      <w:r w:rsidRPr="00E05804">
        <w:rPr>
          <w:lang w:val="en-US"/>
        </w:rPr>
        <w:t xml:space="preserve"> et al., 2010a). Strategic networks pursue shared goals through collective efforts by multiple participants, all of whom also have their own strategic interests that do not always align with those of the wider network (Gulati et al., 2000). Strategic networks and innovation ecosystems therefore face distinctive governance challenges. An important challenge is created by the lack of immediate link between individual members’ efforts and the collective benefits (Winkler, 2006). To materialize the benefits of the strategic network, participants need to commit resources towards shared goals. Because reciprocation is not immediate, however, opportunities for </w:t>
      </w:r>
      <w:proofErr w:type="gramStart"/>
      <w:r w:rsidRPr="00E05804">
        <w:rPr>
          <w:lang w:val="en-US"/>
        </w:rPr>
        <w:t>free-riding</w:t>
      </w:r>
      <w:proofErr w:type="gramEnd"/>
      <w:r w:rsidRPr="00E05804">
        <w:rPr>
          <w:lang w:val="en-US"/>
        </w:rPr>
        <w:t xml:space="preserve"> arise (Rosenfeld, 1996; </w:t>
      </w:r>
      <w:proofErr w:type="spellStart"/>
      <w:r w:rsidRPr="00E05804">
        <w:rPr>
          <w:lang w:val="en-US"/>
        </w:rPr>
        <w:t>Vanhaverbeke</w:t>
      </w:r>
      <w:proofErr w:type="spellEnd"/>
      <w:r w:rsidRPr="00E05804">
        <w:rPr>
          <w:lang w:val="en-US"/>
        </w:rPr>
        <w:t xml:space="preserve">, </w:t>
      </w:r>
      <w:proofErr w:type="spellStart"/>
      <w:r w:rsidRPr="00E05804">
        <w:rPr>
          <w:lang w:val="en-US"/>
        </w:rPr>
        <w:t>Gilsing</w:t>
      </w:r>
      <w:proofErr w:type="spellEnd"/>
      <w:r w:rsidRPr="00E05804">
        <w:rPr>
          <w:lang w:val="en-US"/>
        </w:rPr>
        <w:t xml:space="preserve">, </w:t>
      </w:r>
      <w:proofErr w:type="spellStart"/>
      <w:r w:rsidRPr="00E05804">
        <w:rPr>
          <w:lang w:val="en-US"/>
        </w:rPr>
        <w:t>Beerkens</w:t>
      </w:r>
      <w:proofErr w:type="spellEnd"/>
      <w:r w:rsidRPr="00E05804">
        <w:rPr>
          <w:lang w:val="en-US"/>
        </w:rPr>
        <w:t xml:space="preserve">, &amp; </w:t>
      </w:r>
      <w:proofErr w:type="spellStart"/>
      <w:r w:rsidRPr="00E05804">
        <w:rPr>
          <w:lang w:val="en-US"/>
        </w:rPr>
        <w:t>Duysters</w:t>
      </w:r>
      <w:proofErr w:type="spellEnd"/>
      <w:r w:rsidRPr="00E05804">
        <w:rPr>
          <w:lang w:val="en-US"/>
        </w:rPr>
        <w:t xml:space="preserve">, 2009). Reciprocation is not even always direct, but rather, a firm’s commitments may be reciprocated by a third party within the ecosystem. The delay and often indirect nature between resource commitments and reciprocation creates an incentive for free-riding and complicates the evaluation of partners’ goodwill (Human &amp; </w:t>
      </w:r>
      <w:proofErr w:type="spellStart"/>
      <w:r w:rsidRPr="00E05804">
        <w:rPr>
          <w:lang w:val="en-US"/>
        </w:rPr>
        <w:t>Provan</w:t>
      </w:r>
      <w:proofErr w:type="spellEnd"/>
      <w:r w:rsidRPr="00E05804">
        <w:rPr>
          <w:lang w:val="en-US"/>
        </w:rPr>
        <w:t xml:space="preserve">, 1997; Powell, </w:t>
      </w:r>
      <w:proofErr w:type="spellStart"/>
      <w:r w:rsidRPr="00E05804">
        <w:rPr>
          <w:lang w:val="en-US"/>
        </w:rPr>
        <w:t>Koput</w:t>
      </w:r>
      <w:proofErr w:type="spellEnd"/>
      <w:r w:rsidRPr="00E05804">
        <w:rPr>
          <w:lang w:val="en-US"/>
        </w:rPr>
        <w:t>, &amp; Smith-</w:t>
      </w:r>
      <w:proofErr w:type="spellStart"/>
      <w:r w:rsidRPr="00E05804">
        <w:rPr>
          <w:lang w:val="en-US"/>
        </w:rPr>
        <w:t>Doerr</w:t>
      </w:r>
      <w:proofErr w:type="spellEnd"/>
      <w:r w:rsidRPr="00E05804">
        <w:rPr>
          <w:lang w:val="en-US"/>
        </w:rPr>
        <w:t xml:space="preserve">, 1996). To overcome this </w:t>
      </w:r>
      <w:r w:rsidRPr="00E05804">
        <w:rPr>
          <w:lang/>
        </w:rPr>
        <w:t xml:space="preserve">governance challenge, firms participating in strategic networks need to establish and reinforce generalized reciprocity that is designed to mitigate risks of opportunism and </w:t>
      </w:r>
      <w:proofErr w:type="gramStart"/>
      <w:r w:rsidRPr="00E05804">
        <w:rPr>
          <w:lang/>
        </w:rPr>
        <w:t>free-riding</w:t>
      </w:r>
      <w:proofErr w:type="gramEnd"/>
      <w:r w:rsidRPr="00E05804">
        <w:rPr>
          <w:lang/>
        </w:rPr>
        <w:t xml:space="preserve"> (Bercovitz, Jap, &amp; Nickerson, 2006; Das &amp; Teng, 2002; Das &amp; Teng, 2003). Without such norms, there is a significant risk that one’s efforts are not reciprocated. Strong shared norms, that encourage reciprocity and increase the social cost of free-riding, can operate as a strong informal governance mechanism that reduces opportunism and promotes collaborative behavior (Bercovitz et al., 2006). Therefore, generalized reciprocity norms provide a particularly potent alternative to contractual governance mechanisms especially in multi-stakeholder collaborations involving shared development efforts, such as those often prevailing in innovation ecosystems (Wincent et al., 2010a). </w:t>
      </w:r>
    </w:p>
    <w:p w14:paraId="5BDE9E4D" w14:textId="77777777" w:rsidR="007845C3" w:rsidRPr="00E05804" w:rsidRDefault="007845C3" w:rsidP="00E05804">
      <w:pPr>
        <w:spacing w:before="100" w:beforeAutospacing="1" w:after="100" w:afterAutospacing="1" w:line="360" w:lineRule="auto"/>
        <w:jc w:val="both"/>
      </w:pPr>
      <w:r w:rsidRPr="00E05804">
        <w:t xml:space="preserve">Network change can alter the balance of network relationships and thus create challenges of adaptation (Halinen, Salmi, &amp; Havila, 1999). Change events in one part of the dyad can have effects at the network level, and similarly network changes can reflect on the balance of each dyad. In order to understand sense-making by embedded participants during eras of network change, Oberg, Henneberg &amp; Mouzas (2007) proposed a cognitive approach, ‘picturing’, where the position of the participant within the network is visualized by integrating perceptions of customers' needs and developments. Change efforts can be understood as a negotiated process where overlapping network representations are re-negotiated to fit multiple actor constituencies (Kragh &amp; Andersen, 2009). The cognitive framing of networks has been further developed to </w:t>
      </w:r>
      <w:r w:rsidRPr="00E05804">
        <w:lastRenderedPageBreak/>
        <w:t xml:space="preserve">include ‘network insight’, which is not only includes the pictures held by individual manager but also grounded in the practice of inter-firm exchange (Mouzas, Henneberg, &amp; Naudé, 2008). </w:t>
      </w:r>
    </w:p>
    <w:p w14:paraId="017E70AE" w14:textId="77777777" w:rsidR="007845C3" w:rsidRPr="00E05804" w:rsidRDefault="007845C3" w:rsidP="00E05804">
      <w:pPr>
        <w:spacing w:before="100" w:beforeAutospacing="1" w:after="100" w:afterAutospacing="1" w:line="360" w:lineRule="auto"/>
        <w:jc w:val="both"/>
      </w:pPr>
      <w:r w:rsidRPr="00E05804">
        <w:t xml:space="preserve">Summarizing, this stream emphasizes the structural and relational view of networks, and introduces wider marketing considerations into ecosystem research. This stream extends the theoretical base of ecosystem research by introducing notions of social theory, trust, and legitimacy at the dyad level. </w:t>
      </w:r>
    </w:p>
    <w:p w14:paraId="25265079" w14:textId="5E194DF4" w:rsidR="003115E6" w:rsidRPr="00897AE6" w:rsidRDefault="003115E6" w:rsidP="00897AE6">
      <w:pPr>
        <w:pStyle w:val="Heading2"/>
        <w:spacing w:line="360" w:lineRule="auto"/>
        <w:jc w:val="both"/>
        <w:rPr>
          <w:rFonts w:ascii="Times New Roman" w:hAnsi="Times New Roman" w:cs="Times New Roman"/>
          <w:b/>
          <w:bCs/>
          <w:i/>
          <w:iCs/>
          <w:color w:val="000000" w:themeColor="text1"/>
          <w:sz w:val="24"/>
          <w:szCs w:val="24"/>
          <w:lang w:val="en-US"/>
        </w:rPr>
      </w:pPr>
      <w:r w:rsidRPr="00E05804">
        <w:rPr>
          <w:rFonts w:ascii="Times New Roman" w:hAnsi="Times New Roman" w:cs="Times New Roman"/>
          <w:b/>
          <w:bCs/>
          <w:i/>
          <w:iCs/>
          <w:color w:val="000000" w:themeColor="text1"/>
          <w:sz w:val="24"/>
          <w:szCs w:val="24"/>
          <w:lang w:val="en-US"/>
        </w:rPr>
        <w:t>3.c)-</w:t>
      </w:r>
      <w:r w:rsidR="007845C3" w:rsidRPr="00E05804">
        <w:rPr>
          <w:rFonts w:ascii="Times New Roman" w:hAnsi="Times New Roman" w:cs="Times New Roman"/>
          <w:b/>
          <w:bCs/>
          <w:i/>
          <w:iCs/>
          <w:color w:val="000000" w:themeColor="text1"/>
          <w:sz w:val="24"/>
          <w:szCs w:val="24"/>
          <w:lang w:val="en-US"/>
        </w:rPr>
        <w:t>Network Management Stream</w:t>
      </w:r>
    </w:p>
    <w:p w14:paraId="597F087B" w14:textId="77777777" w:rsidR="007845C3" w:rsidRPr="00E05804" w:rsidRDefault="007845C3" w:rsidP="00E05804">
      <w:pPr>
        <w:spacing w:before="100" w:beforeAutospacing="1" w:after="100" w:afterAutospacing="1" w:line="360" w:lineRule="auto"/>
        <w:jc w:val="both"/>
      </w:pPr>
      <w:r w:rsidRPr="00E05804">
        <w:t xml:space="preserve">The network management theme considers how organizations can proactively manage the innovation ecosystem, or the ‘business network’(Möller &amp; Svahn, 2003; Ritter, Wilkinson, &amp; Johnston, 2004). This stream differs from the network embeddedness theme in that whereas that theme seeks to understand how firms can best adapt to and take advantage of innovation ecosystems, the network management theme considers how firms can manage innovation ecosystems themselves and influence their operation. This stream builds on early observations that strategic networks can be managed (e.g., Dyer &amp; Singh, 1998; Jarillo, 1988). In much of this thematic stream, the focus has been on the ‘business network’, the ‘value net’ or the ‘strategic nets’ (e.g., Nalebuff &amp; Brandenburger, 1996; Ritter et al., 2004). These are inter-organizational structures designed set up deliberately for specific purposes and consisting of coalitions of autonomous but interdependent firms that are willing to coordinate some of their actions and sometimes even to submit part of their activities and decision domains to centralized control in order to achieve benefits that are greater than any single member of the net can create independently (Möller &amp; Svahn, 2006). Others have extended the reach to include alliance partners (Afuah, 2000, 2004) and followers, imitators, universities, professional bodies and other institutions (Kang &amp; Afuah, 2010; Möller &amp; Svahn, 2009). </w:t>
      </w:r>
    </w:p>
    <w:p w14:paraId="38679487" w14:textId="77777777" w:rsidR="007845C3" w:rsidRPr="00E05804" w:rsidRDefault="007845C3" w:rsidP="00E05804">
      <w:pPr>
        <w:pStyle w:val="NormalWeb"/>
        <w:spacing w:line="360" w:lineRule="auto"/>
        <w:jc w:val="both"/>
        <w:rPr>
          <w:lang/>
        </w:rPr>
      </w:pPr>
      <w:r w:rsidRPr="00E05804">
        <w:rPr>
          <w:lang w:val="en-US"/>
        </w:rPr>
        <w:t xml:space="preserve">The earliest consideration of network management is that which considers ‘co-opetition’, a term introduced by Nalebuff &amp; </w:t>
      </w:r>
      <w:proofErr w:type="spellStart"/>
      <w:r w:rsidRPr="00E05804">
        <w:rPr>
          <w:lang w:val="en-US"/>
        </w:rPr>
        <w:t>Brandenburger</w:t>
      </w:r>
      <w:proofErr w:type="spellEnd"/>
      <w:r w:rsidRPr="00E05804">
        <w:rPr>
          <w:lang w:val="en-US"/>
        </w:rPr>
        <w:t xml:space="preserve"> (1996). Here the focal firm is able to utilize games to coordinate and appropriate value from its network. This stream refers to the ‘value net’ as the network of customers, suppliers, competitors, and complementors. Key to understanding this stream of research is the relationship between the participants: customers and suppliers play symmetric roles and competitors and complementors play mirror-image roles (Nalebuff &amp; </w:t>
      </w:r>
      <w:proofErr w:type="spellStart"/>
      <w:r w:rsidRPr="00E05804">
        <w:rPr>
          <w:lang w:val="en-US"/>
        </w:rPr>
        <w:t>Brandenburger</w:t>
      </w:r>
      <w:proofErr w:type="spellEnd"/>
      <w:r w:rsidRPr="00E05804">
        <w:rPr>
          <w:lang w:val="en-US"/>
        </w:rPr>
        <w:t xml:space="preserve">, 1996). Hence Nalebuff &amp; </w:t>
      </w:r>
      <w:proofErr w:type="spellStart"/>
      <w:r w:rsidRPr="00E05804">
        <w:rPr>
          <w:lang w:val="en-US"/>
        </w:rPr>
        <w:t>Brandenburger</w:t>
      </w:r>
      <w:proofErr w:type="spellEnd"/>
      <w:r w:rsidRPr="00E05804">
        <w:rPr>
          <w:lang w:val="en-US"/>
        </w:rPr>
        <w:t xml:space="preserve"> (1996) developed a game theoretic approach that focused on balancing competitive and cooperative challenges. The classic ‘co-</w:t>
      </w:r>
      <w:proofErr w:type="spellStart"/>
      <w:r w:rsidRPr="00E05804">
        <w:rPr>
          <w:lang w:val="en-US"/>
        </w:rPr>
        <w:t>opetitive</w:t>
      </w:r>
      <w:proofErr w:type="spellEnd"/>
      <w:r w:rsidRPr="00E05804">
        <w:rPr>
          <w:lang w:val="en-US"/>
        </w:rPr>
        <w:t xml:space="preserve">’ strategies include imitation, combination, shut out, entry and holdup. Such game </w:t>
      </w:r>
      <w:r w:rsidRPr="00E05804">
        <w:rPr>
          <w:lang w:val="en-US"/>
        </w:rPr>
        <w:lastRenderedPageBreak/>
        <w:t xml:space="preserve">strategies enable firms to better position themselves to capture rent from innovations and enable further innovation (Kang &amp; </w:t>
      </w:r>
      <w:proofErr w:type="spellStart"/>
      <w:r w:rsidRPr="00E05804">
        <w:rPr>
          <w:lang w:val="en-US"/>
        </w:rPr>
        <w:t>Afuah</w:t>
      </w:r>
      <w:proofErr w:type="spellEnd"/>
      <w:r w:rsidRPr="00E05804">
        <w:rPr>
          <w:lang w:val="en-US"/>
        </w:rPr>
        <w:t xml:space="preserve">, 2010). This game theoretic approach has also been extended to include institutional interactions </w:t>
      </w:r>
      <w:r w:rsidRPr="00E05804">
        <w:rPr>
          <w:lang/>
        </w:rPr>
        <w:t xml:space="preserve">between industry and government, as efforts to influence government are often business competition in disguise (Watkins, 2003). This extension includes two further types games where the government can act as rule makers and as referees, value-net games and public interest games (Watkins, 2003). </w:t>
      </w:r>
    </w:p>
    <w:p w14:paraId="5BAFC33B" w14:textId="77777777" w:rsidR="007845C3" w:rsidRPr="00E05804" w:rsidRDefault="007845C3" w:rsidP="00E05804">
      <w:pPr>
        <w:pStyle w:val="NormalWeb"/>
        <w:spacing w:line="360" w:lineRule="auto"/>
        <w:jc w:val="both"/>
        <w:rPr>
          <w:lang/>
        </w:rPr>
      </w:pPr>
      <w:r w:rsidRPr="00E05804">
        <w:rPr>
          <w:lang w:val="en-US"/>
        </w:rPr>
        <w:t xml:space="preserve">Much of the work in the network management theme builds on the observation by </w:t>
      </w:r>
      <w:proofErr w:type="spellStart"/>
      <w:r w:rsidRPr="00E05804">
        <w:rPr>
          <w:lang w:val="en-US"/>
        </w:rPr>
        <w:t>Möller</w:t>
      </w:r>
      <w:proofErr w:type="spellEnd"/>
      <w:r w:rsidRPr="00E05804">
        <w:rPr>
          <w:lang w:val="en-US"/>
        </w:rPr>
        <w:t xml:space="preserve"> &amp; </w:t>
      </w:r>
      <w:proofErr w:type="spellStart"/>
      <w:r w:rsidRPr="00E05804">
        <w:rPr>
          <w:lang w:val="en-US"/>
        </w:rPr>
        <w:t>Svahn</w:t>
      </w:r>
      <w:proofErr w:type="spellEnd"/>
      <w:r w:rsidRPr="00E05804">
        <w:rPr>
          <w:lang w:val="en-US"/>
        </w:rPr>
        <w:t xml:space="preserve"> (2003), who argued that the management of a network requires specific organizational capabilities. Building on this observation, Ritter, Wilkinson, &amp; Johnston (2004) distinguished between the ‘managing in’ of relationship such as the coping within a certain network situation, versus the ‘managing of’ relationships such as leading, determining, and organizing. </w:t>
      </w:r>
      <w:proofErr w:type="spellStart"/>
      <w:r w:rsidRPr="00E05804">
        <w:rPr>
          <w:lang w:val="en-US"/>
        </w:rPr>
        <w:t>Möller</w:t>
      </w:r>
      <w:proofErr w:type="spellEnd"/>
      <w:r w:rsidRPr="00E05804">
        <w:rPr>
          <w:lang w:val="en-US"/>
        </w:rPr>
        <w:t xml:space="preserve">, Rajala, &amp; </w:t>
      </w:r>
      <w:proofErr w:type="spellStart"/>
      <w:r w:rsidRPr="00E05804">
        <w:rPr>
          <w:lang w:val="en-US"/>
        </w:rPr>
        <w:t>Svahn</w:t>
      </w:r>
      <w:proofErr w:type="spellEnd"/>
      <w:r w:rsidRPr="00E05804">
        <w:rPr>
          <w:lang w:val="en-US"/>
        </w:rPr>
        <w:t xml:space="preserve"> (2005) distinguished between different levels of network operation and argued that management challenges differ for different levels. They suggested that network </w:t>
      </w:r>
      <w:r w:rsidRPr="00E05804">
        <w:rPr>
          <w:i/>
          <w:iCs/>
          <w:lang w:val="en-US"/>
        </w:rPr>
        <w:t xml:space="preserve">visioning </w:t>
      </w:r>
      <w:r w:rsidRPr="00E05804">
        <w:rPr>
          <w:lang w:val="en-US"/>
        </w:rPr>
        <w:t xml:space="preserve">and </w:t>
      </w:r>
      <w:r w:rsidRPr="00E05804">
        <w:rPr>
          <w:i/>
          <w:iCs/>
          <w:lang w:val="en-US"/>
        </w:rPr>
        <w:t xml:space="preserve">orchestration </w:t>
      </w:r>
      <w:r w:rsidRPr="00E05804">
        <w:rPr>
          <w:lang w:val="en-US"/>
        </w:rPr>
        <w:t xml:space="preserve">are most relevant when the focus is on the network as a whole. Network </w:t>
      </w:r>
      <w:r w:rsidRPr="00E05804">
        <w:rPr>
          <w:i/>
          <w:iCs/>
          <w:lang w:val="en-US"/>
        </w:rPr>
        <w:t xml:space="preserve">operation </w:t>
      </w:r>
      <w:r w:rsidRPr="00E05804">
        <w:rPr>
          <w:lang w:val="en-US"/>
        </w:rPr>
        <w:t xml:space="preserve">and </w:t>
      </w:r>
      <w:r w:rsidRPr="00E05804">
        <w:rPr>
          <w:i/>
          <w:iCs/>
          <w:lang w:val="en-US"/>
        </w:rPr>
        <w:t xml:space="preserve">coordination </w:t>
      </w:r>
      <w:r w:rsidRPr="00E05804">
        <w:rPr>
          <w:lang w:val="en-US"/>
        </w:rPr>
        <w:t xml:space="preserve">was relevant at the level of the hub firm, when it managed an existing network. Tie portfolio management was relevant at the relationship portfolio level; and relationship management dominated at the level of individual dyads. They further identified three factors that acted as boundary conditions for the firm’s ability to manage its network. First, the hub firm needed to be able to influence and control network value activities and other network participants. Such control could be achieved through the various coordination mechanisms and devices discussed above in the ‘coordination’ section. Second, sufficient commonality had to exist between the goals of the network as a whole and those of its constituent participants. Third, the structure of the network had to be amenable for coordination – for example, hub-and-spoke configurations lend themselves more readily for coordination than do </w:t>
      </w:r>
      <w:r w:rsidRPr="00E05804">
        <w:rPr>
          <w:lang/>
        </w:rPr>
        <w:t xml:space="preserve">distributed networks with no centrally positioned firms. Finally, these authors distinguished between three types of business networks, according to their maturity (Möller &amp; Rajala, 2007; Möller et al., 2005; Möller &amp; Svahn, 2006). Current (mature) business nets had a stable, well-defined value system consisting of well-known and specified value activities, well-known actors, technologies, and business processes, all of which enhanced the manageability and coordination of the network. Business renewal nets had an established value system with incremental improvements consisting of well-known value systems and change through local and incremental modifications within the existing value system. Finally, emerging business nets had an emergent value system with radical changes such as frequent entry by new actors, radical transformation in pre-established activities, constant creation of new value activities, </w:t>
      </w:r>
      <w:r w:rsidRPr="00E05804">
        <w:rPr>
          <w:lang/>
        </w:rPr>
        <w:lastRenderedPageBreak/>
        <w:t xml:space="preserve">uncertainty around both value activities and actors, and radical system-wide change. Such characteristics radically reduced the manageability and coordination of the network. More recently, this framework has been developed to consider how network management capabilities can be utilized to influence the creation of new business fields. central influencing mechanisms are cognitive – e.g., control of sense-making and agenda construction, as these influence the cognitive frames by the participants (Möller, 2010; Möller &amp; Svahn, 2009)., Research on ecosystem creation, however, still remains in its infancy. </w:t>
      </w:r>
    </w:p>
    <w:p w14:paraId="16360EC9" w14:textId="77777777" w:rsidR="007845C3" w:rsidRPr="00E05804" w:rsidRDefault="007845C3" w:rsidP="00E05804">
      <w:pPr>
        <w:spacing w:before="100" w:beforeAutospacing="1" w:after="100" w:afterAutospacing="1" w:line="360" w:lineRule="auto"/>
        <w:jc w:val="both"/>
      </w:pPr>
      <w:r w:rsidRPr="00E05804">
        <w:t xml:space="preserve">An interesting new stream has emerged, exploring how entrepreneurial firms use behavioural strategies to create and shape innovation ecosystems (Hallen, 2008; Hallen &amp; Eisenhardt, 2012; Ozcan &amp; Eisenhardt, 2009; Zott &amp; Huy, 2007). Ozcan &amp; Eisenhardt (2009), for example, found that entrepreneurs, who had a strategic vision of their industry, were more likely to build high-performing alliance portfolios. In addition, they found that strategies to pre-emptively shape emerging industry structure with alliance relationships were likely to lead to better performance, whereas structurally constrained tie-building strategies were less likely to do so. Hallen and Eisenhardt (2012) found that entrepreneurs could establish advantageous positions in innovation ecosystems by employing different catalyzing strategies, such as casual dating and timing relationship activities around important milestones. Together, this emerging stream suggests that entrepreneurs can circumvent structural inertia in network creation by employing a range of relational, institutional, and coordination strategies, thereby establishing more advantageous initial network positions and promote wider lock-in around a given ecosystem configuration. </w:t>
      </w:r>
    </w:p>
    <w:p w14:paraId="454C3677" w14:textId="77777777" w:rsidR="007845C3" w:rsidRPr="00E05804" w:rsidRDefault="007845C3" w:rsidP="00E05804">
      <w:pPr>
        <w:pStyle w:val="NormalWeb"/>
        <w:spacing w:line="360" w:lineRule="auto"/>
        <w:jc w:val="both"/>
        <w:rPr>
          <w:lang/>
        </w:rPr>
      </w:pPr>
      <w:r w:rsidRPr="00E05804">
        <w:rPr>
          <w:lang w:val="en-US"/>
        </w:rPr>
        <w:t xml:space="preserve">Summarizing, this stream has emphasized the management strategies and capabilities that enable firms to proactively manage their innovation ecosystems. The bulk of the work has focused on game strategies and strategic plays that firms can employ to </w:t>
      </w:r>
      <w:proofErr w:type="spellStart"/>
      <w:r w:rsidRPr="00E05804">
        <w:rPr>
          <w:lang w:val="en-US"/>
        </w:rPr>
        <w:t>manoeuver</w:t>
      </w:r>
      <w:proofErr w:type="spellEnd"/>
      <w:r w:rsidRPr="00E05804">
        <w:rPr>
          <w:lang w:val="en-US"/>
        </w:rPr>
        <w:t xml:space="preserve"> within ecosystems. Only recently have researchers started to consider whether and how firms could initiate and proactively </w:t>
      </w:r>
      <w:r w:rsidRPr="00E05804">
        <w:rPr>
          <w:lang/>
        </w:rPr>
        <w:t xml:space="preserve">shape innovation ecosystems to their own advantage. This work remains in its very early stages, however, and little is still known about the early stages of ecosystem development. </w:t>
      </w:r>
    </w:p>
    <w:p w14:paraId="7C5673D9" w14:textId="0612C2B7" w:rsidR="00002437" w:rsidRPr="00E05804" w:rsidRDefault="00002437" w:rsidP="00E05804">
      <w:pPr>
        <w:pStyle w:val="Heading1"/>
        <w:spacing w:line="360" w:lineRule="auto"/>
        <w:jc w:val="both"/>
        <w:rPr>
          <w:rFonts w:ascii="Times New Roman" w:hAnsi="Times New Roman" w:cs="Times New Roman"/>
          <w:b/>
          <w:bCs/>
          <w:color w:val="000000" w:themeColor="text1"/>
          <w:sz w:val="24"/>
          <w:szCs w:val="24"/>
          <w:lang w:val="en-US"/>
        </w:rPr>
      </w:pPr>
      <w:r w:rsidRPr="00E05804">
        <w:rPr>
          <w:rFonts w:ascii="Times New Roman" w:hAnsi="Times New Roman" w:cs="Times New Roman"/>
          <w:b/>
          <w:bCs/>
          <w:color w:val="000000" w:themeColor="text1"/>
          <w:sz w:val="24"/>
          <w:szCs w:val="24"/>
          <w:lang w:val="en-US"/>
        </w:rPr>
        <w:t>4)-</w:t>
      </w:r>
      <w:r w:rsidR="007845C3" w:rsidRPr="00E05804">
        <w:rPr>
          <w:rFonts w:ascii="Times New Roman" w:hAnsi="Times New Roman" w:cs="Times New Roman"/>
          <w:b/>
          <w:bCs/>
          <w:color w:val="000000" w:themeColor="text1"/>
          <w:sz w:val="24"/>
          <w:szCs w:val="24"/>
          <w:lang w:val="en-US"/>
        </w:rPr>
        <w:t>Implications for Innovation studies</w:t>
      </w:r>
    </w:p>
    <w:p w14:paraId="44C7EDCE" w14:textId="77777777" w:rsidR="007845C3" w:rsidRPr="00E05804" w:rsidRDefault="007845C3" w:rsidP="00E05804">
      <w:pPr>
        <w:spacing w:before="100" w:beforeAutospacing="1" w:after="100" w:afterAutospacing="1" w:line="360" w:lineRule="auto"/>
        <w:jc w:val="both"/>
      </w:pPr>
      <w:r w:rsidRPr="00E05804">
        <w:t xml:space="preserve">Although a major body of research has explored innovation ecosystems and closely related concepts, only recently has the literature begun exploring implications for innovation management. As a result, too little is still known about how firms can proactively create, steer, </w:t>
      </w:r>
      <w:r w:rsidRPr="00E05804">
        <w:lastRenderedPageBreak/>
        <w:t xml:space="preserve">and leverage innovation ecosystems for enhanced innovation performance. In this discussion, we offer our view of the </w:t>
      </w:r>
      <w:commentRangeStart w:id="45"/>
      <w:r w:rsidRPr="00E05804">
        <w:t>most important gaps in the field</w:t>
      </w:r>
      <w:commentRangeEnd w:id="45"/>
      <w:r w:rsidR="00BA0A7E">
        <w:rPr>
          <w:rStyle w:val="CommentReference"/>
        </w:rPr>
        <w:commentReference w:id="45"/>
      </w:r>
      <w:r w:rsidRPr="00E05804">
        <w:t xml:space="preserve">, and also discuss emerging implications for practicing managers. The most important gaps are: insufficient understanding of value appropriation and ecosystem creation, and insufficient elaboration of practitioner implications for strategic management </w:t>
      </w:r>
    </w:p>
    <w:p w14:paraId="306F78C3" w14:textId="6074320C" w:rsidR="007845C3" w:rsidRPr="00E05804" w:rsidRDefault="007845C3" w:rsidP="00E05804">
      <w:pPr>
        <w:spacing w:before="100" w:beforeAutospacing="1" w:after="100" w:afterAutospacing="1" w:line="360" w:lineRule="auto"/>
        <w:jc w:val="both"/>
      </w:pPr>
      <w:r w:rsidRPr="00E05804">
        <w:t>Despite the importance of the logic of value for innovation ecosystems, the majority of the ecosystems literature to date has not explicitly considered value creation and appropriation. Although Adner &amp; Kapoor (2010) empirically linked value creation and value capture within ecosystem contexts, this is perhaps the only paper to date to have done so. Given the importance of the value logic, and in particular the co-creation and appropriation of value, in the ecosystem construct, a more coherent and detailed formulation similar to the value creation logics of Doz and Hamel (1998) for alliance contexts will aid both academic and practitioner understanding. We propose that strategic management practitioners</w:t>
      </w:r>
      <w:del w:id="46" w:author="Y. Ghiassi-Farrokhfal" w:date="2020-04-26T18:15:00Z">
        <w:r w:rsidRPr="00E05804" w:rsidDel="00CF3DD3">
          <w:delText xml:space="preserve"> should</w:delText>
        </w:r>
      </w:del>
      <w:r w:rsidRPr="00E05804">
        <w:t>, when planning for value creation and value appropriation in innovation ecosystems</w:t>
      </w:r>
      <w:del w:id="47" w:author="Y. Ghiassi-Farrokhfal" w:date="2020-04-26T18:15:00Z">
        <w:r w:rsidRPr="00E05804" w:rsidDel="00CF3DD3">
          <w:delText>, to</w:delText>
        </w:r>
      </w:del>
      <w:ins w:id="48" w:author="Y. Ghiassi-Farrokhfal" w:date="2020-04-26T18:15:00Z">
        <w:r w:rsidR="00CF3DD3">
          <w:rPr>
            <w:lang w:val="en-US"/>
          </w:rPr>
          <w:t xml:space="preserve"> should</w:t>
        </w:r>
      </w:ins>
      <w:r w:rsidRPr="00E05804">
        <w:t xml:space="preserve"> consider: </w:t>
      </w:r>
    </w:p>
    <w:p w14:paraId="5E0E96AE" w14:textId="77777777" w:rsidR="007845C3" w:rsidRPr="00E05804" w:rsidRDefault="007845C3" w:rsidP="00E05804">
      <w:pPr>
        <w:pStyle w:val="ListParagraph"/>
        <w:numPr>
          <w:ilvl w:val="0"/>
          <w:numId w:val="15"/>
        </w:numPr>
        <w:spacing w:before="100" w:beforeAutospacing="1" w:after="100" w:afterAutospacing="1" w:line="360" w:lineRule="auto"/>
        <w:jc w:val="both"/>
      </w:pPr>
      <w:r w:rsidRPr="00E05804">
        <w:rPr>
          <w:b/>
          <w:bCs/>
        </w:rPr>
        <w:t>Control Mechanisms</w:t>
      </w:r>
      <w:r w:rsidRPr="00E05804">
        <w:t xml:space="preserve">. Which are the major control mechanisms that enable firms to influence ecosystem evolution and use as levers for value appropriation? Possible control mechanisms include: </w:t>
      </w:r>
    </w:p>
    <w:p w14:paraId="70B77D7B" w14:textId="1711E9AC" w:rsidR="007845C3" w:rsidRPr="00F91A7F" w:rsidDel="00F91A7F" w:rsidRDefault="007845C3" w:rsidP="006915D8">
      <w:pPr>
        <w:spacing w:before="100" w:beforeAutospacing="1" w:after="100" w:afterAutospacing="1" w:line="360" w:lineRule="auto"/>
        <w:ind w:left="720"/>
        <w:jc w:val="both"/>
        <w:rPr>
          <w:del w:id="49" w:author="Y. Ghiassi-Farrokhfal" w:date="2020-04-26T18:16:00Z"/>
          <w:b/>
          <w:bCs/>
          <w:rPrChange w:id="50" w:author="Y. Ghiassi-Farrokhfal" w:date="2020-04-26T18:17:00Z">
            <w:rPr>
              <w:del w:id="51" w:author="Y. Ghiassi-Farrokhfal" w:date="2020-04-26T18:16:00Z"/>
            </w:rPr>
          </w:rPrChange>
        </w:rPr>
        <w:pPrChange w:id="52" w:author="Y. Ghiassi-Farrokhfal" w:date="2020-04-26T18:19:00Z">
          <w:pPr>
            <w:spacing w:before="100" w:beforeAutospacing="1" w:after="100" w:afterAutospacing="1" w:line="360" w:lineRule="auto"/>
            <w:jc w:val="both"/>
          </w:pPr>
        </w:pPrChange>
      </w:pPr>
      <w:r w:rsidRPr="00E05804">
        <w:t xml:space="preserve">o </w:t>
      </w:r>
      <w:r w:rsidRPr="00E05804">
        <w:rPr>
          <w:b/>
          <w:bCs/>
        </w:rPr>
        <w:t xml:space="preserve">Shared platforms </w:t>
      </w:r>
      <w:r w:rsidRPr="00E05804">
        <w:t>(Cusumano &amp; Gawer, 2002): if the ecosystem has been formed around a focal platform (e.g., an operating system; hardware platform; or a cloud service), the control of such a platform usually constitutes a strong appropriation lever.</w:t>
      </w:r>
      <w:del w:id="53" w:author="Y. Ghiassi-Farrokhfal" w:date="2020-04-26T18:16:00Z">
        <w:r w:rsidRPr="00E05804" w:rsidDel="00F91A7F">
          <w:delText xml:space="preserve"> </w:delText>
        </w:r>
      </w:del>
    </w:p>
    <w:p w14:paraId="6C59A94E" w14:textId="222B7447" w:rsidR="007845C3" w:rsidRPr="00E05804" w:rsidRDefault="006915D8" w:rsidP="006915D8">
      <w:pPr>
        <w:spacing w:before="100" w:beforeAutospacing="1" w:after="100" w:afterAutospacing="1" w:line="360" w:lineRule="auto"/>
        <w:ind w:left="720"/>
        <w:jc w:val="both"/>
        <w:pPrChange w:id="54" w:author="Y. Ghiassi-Farrokhfal" w:date="2020-04-26T18:19:00Z">
          <w:pPr>
            <w:spacing w:before="100" w:beforeAutospacing="1" w:after="100" w:afterAutospacing="1" w:line="360" w:lineRule="auto"/>
            <w:jc w:val="both"/>
          </w:pPr>
        </w:pPrChange>
      </w:pPr>
      <w:ins w:id="55" w:author="Y. Ghiassi-Farrokhfal" w:date="2020-04-26T18:17:00Z">
        <w:r w:rsidRPr="00E05804">
          <w:t xml:space="preserve">o </w:t>
        </w:r>
      </w:ins>
      <w:r w:rsidR="007845C3" w:rsidRPr="00E05804">
        <w:rPr>
          <w:b/>
          <w:bCs/>
        </w:rPr>
        <w:t xml:space="preserve">Critical assets </w:t>
      </w:r>
      <w:r w:rsidR="007845C3" w:rsidRPr="00E05804">
        <w:t xml:space="preserve">(Teece, 1986; Teece, 1998): critical assets are resources that are important for ecosystem operation, yet in scarce supply. Scarcity combined with criticality ensures strong appropriation ability. Examples of such assets include the Intel microprocessor architecture; exclusive distribution channels; and, for example, scarce and hard-to-substitute raw materials. </w:t>
      </w:r>
    </w:p>
    <w:p w14:paraId="46C11191" w14:textId="77777777" w:rsidR="007845C3" w:rsidRPr="00E05804" w:rsidRDefault="007845C3" w:rsidP="006915D8">
      <w:pPr>
        <w:spacing w:before="100" w:beforeAutospacing="1" w:after="100" w:afterAutospacing="1" w:line="360" w:lineRule="auto"/>
        <w:ind w:left="720"/>
        <w:jc w:val="both"/>
        <w:pPrChange w:id="56" w:author="Y. Ghiassi-Farrokhfal" w:date="2020-04-26T18:19:00Z">
          <w:pPr>
            <w:spacing w:before="100" w:beforeAutospacing="1" w:after="100" w:afterAutospacing="1" w:line="360" w:lineRule="auto"/>
            <w:jc w:val="both"/>
          </w:pPr>
        </w:pPrChange>
      </w:pPr>
      <w:r w:rsidRPr="00E05804">
        <w:t xml:space="preserve">o </w:t>
      </w:r>
      <w:r w:rsidRPr="00E05804">
        <w:rPr>
          <w:b/>
          <w:bCs/>
        </w:rPr>
        <w:t xml:space="preserve">Pre-emptive alliances </w:t>
      </w:r>
      <w:r w:rsidRPr="00E05804">
        <w:t xml:space="preserve">(Ozcan &amp; Eisenhardt, 2009). Sometimes pre-emptive alliances can become a strong control mechanism, particularly if they pre-empt access to critical assets by competitors. In their research, Ozcan and Eisenhardt (2009) showed how early entrants into the mobile gaming industry were able to secure valuable alliances, thereby locking themselves into a long-term positional advantage. </w:t>
      </w:r>
    </w:p>
    <w:p w14:paraId="7C377E53" w14:textId="7C75960D" w:rsidR="007845C3" w:rsidRPr="00E05804" w:rsidRDefault="007845C3" w:rsidP="006915D8">
      <w:pPr>
        <w:pStyle w:val="NormalWeb"/>
        <w:numPr>
          <w:ilvl w:val="0"/>
          <w:numId w:val="15"/>
        </w:numPr>
        <w:spacing w:line="360" w:lineRule="auto"/>
        <w:jc w:val="both"/>
        <w:rPr>
          <w:lang w:val="en-US"/>
        </w:rPr>
      </w:pPr>
      <w:r w:rsidRPr="00E05804">
        <w:rPr>
          <w:b/>
          <w:bCs/>
          <w:lang w:val="en-US"/>
        </w:rPr>
        <w:lastRenderedPageBreak/>
        <w:t>Value Creation Dynamics</w:t>
      </w:r>
      <w:r w:rsidRPr="00E05804">
        <w:rPr>
          <w:lang w:val="en-US"/>
        </w:rPr>
        <w:t xml:space="preserve">. How is value </w:t>
      </w:r>
      <w:del w:id="57" w:author="Y. Ghiassi-Farrokhfal" w:date="2020-04-26T18:20:00Z">
        <w:r w:rsidRPr="00E05804" w:rsidDel="00850B4F">
          <w:rPr>
            <w:lang w:val="en-US"/>
          </w:rPr>
          <w:delText xml:space="preserve">to be </w:delText>
        </w:r>
      </w:del>
      <w:r w:rsidRPr="00E05804">
        <w:rPr>
          <w:lang w:val="en-US"/>
        </w:rPr>
        <w:t xml:space="preserve">created and delivered within the ecosystem? How much of it </w:t>
      </w:r>
      <w:del w:id="58" w:author="Y. Ghiassi-Farrokhfal" w:date="2020-04-26T18:20:00Z">
        <w:r w:rsidRPr="00E05804" w:rsidDel="00850B4F">
          <w:rPr>
            <w:lang w:val="en-US"/>
          </w:rPr>
          <w:delText>will be</w:delText>
        </w:r>
      </w:del>
      <w:ins w:id="59" w:author="Y. Ghiassi-Farrokhfal" w:date="2020-04-26T18:20:00Z">
        <w:r w:rsidR="00850B4F">
          <w:rPr>
            <w:lang w:val="en-US"/>
          </w:rPr>
          <w:t>is</w:t>
        </w:r>
      </w:ins>
      <w:r w:rsidRPr="00E05804">
        <w:rPr>
          <w:lang w:val="en-US"/>
        </w:rPr>
        <w:t xml:space="preserve"> based on services, manufactured goods, or intangible assets? Are value processes sequential and distributed along value chains; or are they parallel and horizontally distributed? How much of the value is co-produced at the point of use, and how much of it is stored into transferable goods and services? An understanding of the value creation dynamics is crucial for successful positioning within the ecosystem, and therefore, for successful appropriation of value. </w:t>
      </w:r>
    </w:p>
    <w:p w14:paraId="78F9EE35" w14:textId="77777777" w:rsidR="007845C3" w:rsidRPr="00E05804" w:rsidRDefault="007845C3" w:rsidP="00E05804">
      <w:pPr>
        <w:pStyle w:val="NormalWeb"/>
        <w:numPr>
          <w:ilvl w:val="0"/>
          <w:numId w:val="15"/>
        </w:numPr>
        <w:spacing w:line="360" w:lineRule="auto"/>
        <w:jc w:val="both"/>
        <w:rPr>
          <w:lang w:val="en-US"/>
        </w:rPr>
      </w:pPr>
      <w:r w:rsidRPr="00E05804">
        <w:rPr>
          <w:b/>
          <w:bCs/>
          <w:lang w:val="en-US"/>
        </w:rPr>
        <w:t>Control Migration</w:t>
      </w:r>
      <w:r w:rsidRPr="00E05804">
        <w:rPr>
          <w:lang w:val="en-US"/>
        </w:rPr>
        <w:t xml:space="preserve">. As ecosystems evolve, it is likely that also the critical control mechanisms migrate elsewhere. If the firm fails to anticipate and proactively plan for ecosystem evolution, its position may be undermined by ecosystem developments. One classic example is provided by IBM’s failure to anticipate the primacy of the user interface as a critical control device in the PC ecosystem. A more recent example is provided by Nokia’s fall from grace, as it failed to anticipate the transformation of the mobile phone industry from a tightly controlled supply chain system towards a smartphone-dominated system, where applications developed by others constitute a major control lever. </w:t>
      </w:r>
    </w:p>
    <w:p w14:paraId="6EABD2C0" w14:textId="77777777" w:rsidR="007845C3" w:rsidRPr="00E05804" w:rsidRDefault="007845C3" w:rsidP="00E05804">
      <w:pPr>
        <w:pStyle w:val="ListParagraph"/>
        <w:numPr>
          <w:ilvl w:val="0"/>
          <w:numId w:val="15"/>
        </w:numPr>
        <w:spacing w:before="100" w:beforeAutospacing="1" w:after="100" w:afterAutospacing="1" w:line="360" w:lineRule="auto"/>
        <w:jc w:val="both"/>
      </w:pPr>
      <w:r w:rsidRPr="00E05804">
        <w:rPr>
          <w:b/>
          <w:bCs/>
        </w:rPr>
        <w:t>Value Externalities</w:t>
      </w:r>
      <w:r w:rsidRPr="00E05804">
        <w:t xml:space="preserve">. An important aspect of value creation in innovation ecosystems is defined by the existence of value externalities – or direct and indirect network effects that boost the overall value produced by the ecosystem. If the innovation ecosystem provides incentives and structures for complementary innovation, this may help encourage a superior value creation dynamic – as shown, e.g., in the case of the Android ecosystem. </w:t>
      </w:r>
    </w:p>
    <w:p w14:paraId="194E5DB1" w14:textId="77777777" w:rsidR="007845C3" w:rsidRPr="00E05804" w:rsidRDefault="007845C3" w:rsidP="00E05804">
      <w:pPr>
        <w:spacing w:before="100" w:beforeAutospacing="1" w:after="100" w:afterAutospacing="1" w:line="360" w:lineRule="auto"/>
        <w:jc w:val="both"/>
      </w:pPr>
      <w:r w:rsidRPr="00E05804">
        <w:t xml:space="preserve">As noted above, little is known about the processes by which innovation ecosystems are created. At present, the processes of ecosystem creation have been considered variously from both lifecycle and teleological perspectives (Van De Ven &amp; Poole, 1995). For instance, a lifecycle approach has been proposed for ecosystem (Moore, 1993), network structure (Larson, 1992), and network management perspectives (Möller &amp; Svahn, 2009). The lifecycle approach considers ecosystem creation as a series of path dependent stages driven by a common underlying process. Conversely, in a teleological perspective, an end state is attained through a repetitive sequence of goal formulation, implementation, evaluation, and modification (Gawer &amp; Cusumano, 2008). However, while the understanding of ecosystem </w:t>
      </w:r>
      <w:r w:rsidRPr="00E05804">
        <w:rPr>
          <w:i/>
          <w:iCs/>
        </w:rPr>
        <w:t xml:space="preserve">evolution </w:t>
      </w:r>
      <w:r w:rsidRPr="00E05804">
        <w:t xml:space="preserve">is quite substantial, less is known about the exercise of entrepreneurial agency in ecosystem </w:t>
      </w:r>
      <w:r w:rsidRPr="00E05804">
        <w:rPr>
          <w:i/>
          <w:iCs/>
        </w:rPr>
        <w:t>creation</w:t>
      </w:r>
      <w:r w:rsidRPr="00E05804">
        <w:t xml:space="preserve">. As noted above, an emerging stream of behavioural strategies has considered simultaneous and interlinked teleological and lifecycle processes (Hallen, 2008; Hallen &amp; Eisenhardt, 2012). </w:t>
      </w:r>
      <w:r w:rsidRPr="00E05804">
        <w:lastRenderedPageBreak/>
        <w:t xml:space="preserve">However this literature is considered, no model to date comprehensively considers how complementary markets themselves are initially created (with the exception of Santos &amp; Eisenhardt (2009)), nor is there much systematic work exploring the underlying processes. We propose that a coherent understanding of ecosystem creation requires a multi-theoretic approach, as well as a careful consideration of three related architectures – the technological architecture, the activity architecture, and the value architecture (Thomas, Autio, &amp; Gann, 2012): </w:t>
      </w:r>
    </w:p>
    <w:p w14:paraId="3DBD838E" w14:textId="77777777" w:rsidR="007845C3" w:rsidRPr="00E05804" w:rsidRDefault="007845C3" w:rsidP="00850B4F">
      <w:pPr>
        <w:pStyle w:val="NormalWeb"/>
        <w:numPr>
          <w:ilvl w:val="0"/>
          <w:numId w:val="16"/>
        </w:numPr>
        <w:spacing w:line="360" w:lineRule="auto"/>
        <w:ind w:left="360"/>
        <w:jc w:val="both"/>
        <w:rPr>
          <w:lang/>
        </w:rPr>
        <w:pPrChange w:id="60" w:author="Y. Ghiassi-Farrokhfal" w:date="2020-04-26T18:21:00Z">
          <w:pPr>
            <w:pStyle w:val="NormalWeb"/>
            <w:numPr>
              <w:numId w:val="16"/>
            </w:numPr>
            <w:spacing w:line="360" w:lineRule="auto"/>
            <w:ind w:left="720" w:hanging="360"/>
            <w:jc w:val="both"/>
          </w:pPr>
        </w:pPrChange>
      </w:pPr>
      <w:r w:rsidRPr="00E05804">
        <w:rPr>
          <w:b/>
          <w:bCs/>
          <w:lang w:val="en-US"/>
        </w:rPr>
        <w:t>Technological Architecture</w:t>
      </w:r>
      <w:r w:rsidRPr="00E05804">
        <w:rPr>
          <w:lang w:val="en-US"/>
        </w:rPr>
        <w:t xml:space="preserve">, or the design principles of shared technological resources and platforms, will determine who will be able to connect to the innovation ecosystem and in which roles. Key design issues involve, for example, the modularity of the system; openness or closedness of key interfaces; questions of which design aspects to put into the </w:t>
      </w:r>
      <w:r w:rsidRPr="00E05804">
        <w:rPr>
          <w:lang/>
        </w:rPr>
        <w:t xml:space="preserve">open domain and which to keep closed; and so on. By modifying such aspects of the technological architecture, the platform owner will influence who will be able to connect to the platform (i.e., activity architecture) and what the resulting value dynamic will be (i.e., value architecture). </w:t>
      </w:r>
    </w:p>
    <w:p w14:paraId="37164339" w14:textId="195D73D3" w:rsidR="007845C3" w:rsidRPr="00E05804" w:rsidRDefault="007845C3" w:rsidP="00850B4F">
      <w:pPr>
        <w:pStyle w:val="NormalWeb"/>
        <w:numPr>
          <w:ilvl w:val="0"/>
          <w:numId w:val="14"/>
        </w:numPr>
        <w:tabs>
          <w:tab w:val="clear" w:pos="720"/>
          <w:tab w:val="num" w:pos="360"/>
        </w:tabs>
        <w:spacing w:line="360" w:lineRule="auto"/>
        <w:ind w:left="360"/>
        <w:jc w:val="both"/>
        <w:rPr>
          <w:lang w:val="en-US"/>
        </w:rPr>
        <w:pPrChange w:id="61" w:author="Y. Ghiassi-Farrokhfal" w:date="2020-04-26T18:21:00Z">
          <w:pPr>
            <w:pStyle w:val="NormalWeb"/>
            <w:numPr>
              <w:numId w:val="14"/>
            </w:numPr>
            <w:tabs>
              <w:tab w:val="num" w:pos="720"/>
            </w:tabs>
            <w:spacing w:line="360" w:lineRule="auto"/>
            <w:ind w:left="720" w:hanging="360"/>
            <w:jc w:val="both"/>
          </w:pPr>
        </w:pPrChange>
      </w:pPr>
      <w:r w:rsidRPr="00E05804">
        <w:rPr>
          <w:b/>
          <w:bCs/>
          <w:lang w:val="en-US"/>
        </w:rPr>
        <w:t xml:space="preserve">Activity Architecture </w:t>
      </w:r>
      <w:r w:rsidRPr="00E05804">
        <w:rPr>
          <w:lang w:val="en-US"/>
        </w:rPr>
        <w:t xml:space="preserve">defines the composition and structure of the innovation ecosystem that may emerge around the core platform. Aspects of activity architecture include not only who and in which roles, but also, (co-)specialization drivers and coordination mechanisms. The definition of participant roles defines the specialized competencies participants develop, and therefore, cements the long-term configuration of the activity network. </w:t>
      </w:r>
    </w:p>
    <w:p w14:paraId="07374442" w14:textId="77777777" w:rsidR="007845C3" w:rsidRPr="00E05804" w:rsidRDefault="007845C3" w:rsidP="00850B4F">
      <w:pPr>
        <w:numPr>
          <w:ilvl w:val="0"/>
          <w:numId w:val="14"/>
        </w:numPr>
        <w:tabs>
          <w:tab w:val="clear" w:pos="720"/>
          <w:tab w:val="num" w:pos="360"/>
        </w:tabs>
        <w:spacing w:before="100" w:beforeAutospacing="1" w:after="100" w:afterAutospacing="1" w:line="360" w:lineRule="auto"/>
        <w:ind w:left="360"/>
        <w:jc w:val="both"/>
        <w:pPrChange w:id="62" w:author="Y. Ghiassi-Farrokhfal" w:date="2020-04-26T18:21:00Z">
          <w:pPr>
            <w:numPr>
              <w:numId w:val="14"/>
            </w:numPr>
            <w:tabs>
              <w:tab w:val="num" w:pos="720"/>
            </w:tabs>
            <w:spacing w:before="100" w:beforeAutospacing="1" w:after="100" w:afterAutospacing="1" w:line="360" w:lineRule="auto"/>
            <w:ind w:left="720" w:hanging="360"/>
            <w:jc w:val="both"/>
          </w:pPr>
        </w:pPrChange>
      </w:pPr>
      <w:r w:rsidRPr="00E05804">
        <w:rPr>
          <w:b/>
          <w:bCs/>
        </w:rPr>
        <w:t xml:space="preserve">Value Architecture </w:t>
      </w:r>
      <w:r w:rsidRPr="00E05804">
        <w:t xml:space="preserve">describes the resulting value dynamic, as defined by the interplay between technological architecture and activity architecture. Key aspects of value architecture were already discussed above. </w:t>
      </w:r>
    </w:p>
    <w:p w14:paraId="1D8CC553" w14:textId="6E425531" w:rsidR="007845C3" w:rsidRPr="00E05804" w:rsidRDefault="007845C3" w:rsidP="00E05804">
      <w:pPr>
        <w:spacing w:before="100" w:beforeAutospacing="1" w:after="100" w:afterAutospacing="1" w:line="360" w:lineRule="auto"/>
        <w:jc w:val="both"/>
      </w:pPr>
      <w:r w:rsidRPr="00E05804">
        <w:t xml:space="preserve">As such, although there has been little explicit discussion in the literature on ecosystem creation, we believe that the complex nature of innovation ecosystems requires the coordination of strategic activities on at least four levels (Autio, Keil, &amp; Thomas, 2012): </w:t>
      </w:r>
    </w:p>
    <w:p w14:paraId="34AE4458" w14:textId="77777777" w:rsidR="007845C3" w:rsidRPr="00E05804" w:rsidRDefault="007845C3" w:rsidP="00E05804">
      <w:pPr>
        <w:numPr>
          <w:ilvl w:val="0"/>
          <w:numId w:val="19"/>
        </w:numPr>
        <w:spacing w:before="100" w:beforeAutospacing="1" w:after="100" w:afterAutospacing="1" w:line="360" w:lineRule="auto"/>
        <w:jc w:val="both"/>
      </w:pPr>
      <w:r w:rsidRPr="00E05804">
        <w:rPr>
          <w:b/>
          <w:bCs/>
        </w:rPr>
        <w:t xml:space="preserve">Technological Strategies </w:t>
      </w:r>
      <w:r w:rsidRPr="00E05804">
        <w:t xml:space="preserve">involve not only technology architectural decisions, as discussed above, but also, standardization strategies, open source strategies, and patenting and licensing strategies, to name a few. </w:t>
      </w:r>
    </w:p>
    <w:p w14:paraId="1C80C5AD" w14:textId="7325E370" w:rsidR="007845C3" w:rsidRPr="00E05804" w:rsidRDefault="007845C3" w:rsidP="00E05804">
      <w:pPr>
        <w:numPr>
          <w:ilvl w:val="0"/>
          <w:numId w:val="19"/>
        </w:numPr>
        <w:spacing w:before="100" w:beforeAutospacing="1" w:after="100" w:afterAutospacing="1" w:line="360" w:lineRule="auto"/>
        <w:jc w:val="both"/>
      </w:pPr>
      <w:r w:rsidRPr="00E05804">
        <w:rPr>
          <w:b/>
          <w:bCs/>
        </w:rPr>
        <w:t xml:space="preserve">Economic Strategies </w:t>
      </w:r>
      <w:r w:rsidRPr="00E05804">
        <w:t xml:space="preserve">involve the choice, access, and promotion of complementary assets and associated investment strategies. What will be the value chain functions </w:t>
      </w:r>
      <w:r w:rsidRPr="00E05804">
        <w:lastRenderedPageBreak/>
        <w:t xml:space="preserve">included in the system, how will these be organized, and how are the necessary assets included within the system? </w:t>
      </w:r>
    </w:p>
    <w:p w14:paraId="132C524B" w14:textId="75807645" w:rsidR="007845C3" w:rsidRPr="00E05804" w:rsidRDefault="007845C3" w:rsidP="00E05804">
      <w:pPr>
        <w:numPr>
          <w:ilvl w:val="0"/>
          <w:numId w:val="19"/>
        </w:numPr>
        <w:spacing w:before="100" w:beforeAutospacing="1" w:after="100" w:afterAutospacing="1" w:line="360" w:lineRule="auto"/>
        <w:jc w:val="both"/>
      </w:pPr>
      <w:r w:rsidRPr="00E05804">
        <w:rPr>
          <w:b/>
          <w:bCs/>
        </w:rPr>
        <w:t xml:space="preserve">Behavioural Strategies </w:t>
      </w:r>
      <w:r w:rsidRPr="00E05804">
        <w:t xml:space="preserve">cover behavioural tactics in the creation of initial network ties and alliances and involve, e.g., persuasion and influencing strategies, as briefly discussed previously. </w:t>
      </w:r>
    </w:p>
    <w:p w14:paraId="3532A6D5" w14:textId="77777777" w:rsidR="009848BA" w:rsidRPr="00E05804" w:rsidRDefault="007845C3" w:rsidP="00E05804">
      <w:pPr>
        <w:pStyle w:val="NormalWeb"/>
        <w:numPr>
          <w:ilvl w:val="0"/>
          <w:numId w:val="19"/>
        </w:numPr>
        <w:spacing w:line="360" w:lineRule="auto"/>
        <w:jc w:val="both"/>
        <w:rPr>
          <w:lang w:val="en-US"/>
        </w:rPr>
      </w:pPr>
      <w:r w:rsidRPr="00E05804">
        <w:rPr>
          <w:b/>
          <w:bCs/>
          <w:lang w:val="en-US"/>
        </w:rPr>
        <w:t xml:space="preserve">Institutional Strategies </w:t>
      </w:r>
      <w:r w:rsidRPr="00E05804">
        <w:rPr>
          <w:lang w:val="en-US"/>
        </w:rPr>
        <w:t xml:space="preserve">cover the creation of – and connectivity with – institutional structures (both formal and informal) necessary to provide for ecosystem coordination and establish an institutional and regulatory framework to ensure smooth coordination and operation of the ecosystem. </w:t>
      </w:r>
    </w:p>
    <w:p w14:paraId="50154334" w14:textId="00B3A77D" w:rsidR="005B5097" w:rsidRPr="00E05804" w:rsidRDefault="00002437" w:rsidP="00E05804">
      <w:pPr>
        <w:pStyle w:val="Heading1"/>
        <w:spacing w:line="360" w:lineRule="auto"/>
        <w:jc w:val="both"/>
        <w:rPr>
          <w:rFonts w:ascii="Times New Roman" w:hAnsi="Times New Roman" w:cs="Times New Roman"/>
          <w:b/>
          <w:bCs/>
          <w:color w:val="000000" w:themeColor="text1"/>
          <w:sz w:val="24"/>
          <w:szCs w:val="24"/>
          <w:lang w:val="en-US"/>
        </w:rPr>
      </w:pPr>
      <w:r w:rsidRPr="00E05804">
        <w:rPr>
          <w:rFonts w:ascii="Times New Roman" w:hAnsi="Times New Roman" w:cs="Times New Roman"/>
          <w:b/>
          <w:bCs/>
          <w:color w:val="000000" w:themeColor="text1"/>
          <w:sz w:val="24"/>
          <w:szCs w:val="24"/>
          <w:lang w:val="en-US"/>
        </w:rPr>
        <w:t>5)</w:t>
      </w:r>
      <w:ins w:id="63" w:author="Y. Ghiassi-Farrokhfal" w:date="2020-04-26T18:25:00Z">
        <w:r w:rsidR="00C93778" w:rsidRPr="00E05804" w:rsidDel="00C93778">
          <w:rPr>
            <w:rFonts w:ascii="Times New Roman" w:hAnsi="Times New Roman" w:cs="Times New Roman"/>
            <w:b/>
            <w:bCs/>
            <w:color w:val="000000" w:themeColor="text1"/>
            <w:sz w:val="24"/>
            <w:szCs w:val="24"/>
            <w:lang w:val="en-US"/>
          </w:rPr>
          <w:t xml:space="preserve"> </w:t>
        </w:r>
      </w:ins>
      <w:del w:id="64" w:author="Y. Ghiassi-Farrokhfal" w:date="2020-04-26T18:25:00Z">
        <w:r w:rsidRPr="00E05804" w:rsidDel="00C93778">
          <w:rPr>
            <w:rFonts w:ascii="Times New Roman" w:hAnsi="Times New Roman" w:cs="Times New Roman"/>
            <w:b/>
            <w:bCs/>
            <w:color w:val="000000" w:themeColor="text1"/>
            <w:sz w:val="24"/>
            <w:szCs w:val="24"/>
            <w:lang w:val="en-US"/>
          </w:rPr>
          <w:delText>-</w:delText>
        </w:r>
      </w:del>
      <w:r w:rsidR="005B5097" w:rsidRPr="00E05804">
        <w:rPr>
          <w:rFonts w:ascii="Times New Roman" w:hAnsi="Times New Roman" w:cs="Times New Roman"/>
          <w:b/>
          <w:bCs/>
          <w:color w:val="000000" w:themeColor="text1"/>
          <w:sz w:val="24"/>
          <w:szCs w:val="24"/>
          <w:lang w:val="en-US"/>
        </w:rPr>
        <w:t>Conclusion</w:t>
      </w:r>
    </w:p>
    <w:p w14:paraId="53DE36BD" w14:textId="04C60507" w:rsidR="009848BA" w:rsidRPr="00E05804" w:rsidRDefault="005B5097" w:rsidP="00E05804">
      <w:pPr>
        <w:pStyle w:val="NormalWeb"/>
        <w:spacing w:line="360" w:lineRule="auto"/>
        <w:jc w:val="both"/>
        <w:rPr>
          <w:lang w:val="en-US"/>
        </w:rPr>
      </w:pPr>
      <w:r w:rsidRPr="00E05804">
        <w:rPr>
          <w:lang w:val="en-US"/>
        </w:rPr>
        <w:t>A</w:t>
      </w:r>
      <w:r w:rsidR="009848BA" w:rsidRPr="00E05804">
        <w:rPr>
          <w:lang w:val="en-US"/>
        </w:rPr>
        <w:t xml:space="preserve">lthough an increasing literature argues that strategic networks and innovation ecosystems have become the new basis of competition (Gulati et al., 2000; </w:t>
      </w:r>
      <w:proofErr w:type="spellStart"/>
      <w:r w:rsidR="009848BA" w:rsidRPr="00E05804">
        <w:rPr>
          <w:lang w:val="en-US"/>
        </w:rPr>
        <w:t>Iansiti</w:t>
      </w:r>
      <w:proofErr w:type="spellEnd"/>
      <w:r w:rsidR="009848BA" w:rsidRPr="00E05804">
        <w:rPr>
          <w:lang w:val="en-US"/>
        </w:rPr>
        <w:t xml:space="preserve"> &amp; </w:t>
      </w:r>
      <w:proofErr w:type="spellStart"/>
      <w:r w:rsidR="009848BA" w:rsidRPr="00E05804">
        <w:rPr>
          <w:lang w:val="en-US"/>
        </w:rPr>
        <w:t>Levien</w:t>
      </w:r>
      <w:proofErr w:type="spellEnd"/>
      <w:r w:rsidR="009848BA" w:rsidRPr="00E05804">
        <w:rPr>
          <w:lang w:val="en-US"/>
        </w:rPr>
        <w:t xml:space="preserve">, 2004b; </w:t>
      </w:r>
      <w:proofErr w:type="spellStart"/>
      <w:r w:rsidR="009848BA" w:rsidRPr="00E05804">
        <w:rPr>
          <w:lang w:val="en-US"/>
        </w:rPr>
        <w:t>Iyer</w:t>
      </w:r>
      <w:proofErr w:type="spellEnd"/>
      <w:r w:rsidR="009848BA" w:rsidRPr="00E05804">
        <w:rPr>
          <w:lang w:val="en-US"/>
        </w:rPr>
        <w:t xml:space="preserve"> et al., 2006; Moore, 1993, 1996; </w:t>
      </w:r>
      <w:proofErr w:type="spellStart"/>
      <w:r w:rsidR="009848BA" w:rsidRPr="00E05804">
        <w:rPr>
          <w:lang w:val="en-US"/>
        </w:rPr>
        <w:t>Normann</w:t>
      </w:r>
      <w:proofErr w:type="spellEnd"/>
      <w:r w:rsidR="009848BA" w:rsidRPr="00E05804">
        <w:rPr>
          <w:lang w:val="en-US"/>
        </w:rPr>
        <w:t xml:space="preserve"> &amp; Ramirez, 1993), the managerial implications of this insight remain insufficiently dev</w:t>
      </w:r>
      <w:bookmarkStart w:id="65" w:name="_GoBack"/>
      <w:bookmarkEnd w:id="65"/>
      <w:r w:rsidR="009848BA" w:rsidRPr="00E05804">
        <w:rPr>
          <w:lang w:val="en-US"/>
        </w:rPr>
        <w:t>eloped. An increasing number of researchers argue that in the ‘information’, ‘knowledge’ or ‘digital’ economy, the ‘innovation ecosystem’ provides the frame of reference for strategy design and implementation (</w:t>
      </w:r>
      <w:proofErr w:type="spellStart"/>
      <w:r w:rsidR="009848BA" w:rsidRPr="00E05804">
        <w:rPr>
          <w:lang w:val="en-US"/>
        </w:rPr>
        <w:t>Iyer</w:t>
      </w:r>
      <w:proofErr w:type="spellEnd"/>
      <w:r w:rsidR="009848BA" w:rsidRPr="00E05804">
        <w:rPr>
          <w:lang w:val="en-US"/>
        </w:rPr>
        <w:t xml:space="preserve"> et al., 2006). </w:t>
      </w:r>
      <w:commentRangeStart w:id="66"/>
      <w:r w:rsidR="009848BA" w:rsidRPr="00E05804">
        <w:rPr>
          <w:lang w:val="en-US"/>
        </w:rPr>
        <w:t>Specific tasks involved in innovation ecosystem strategies include ecosystem creation; ecosystem coordination; optimization of business models to take advantage of ecosystem externalities; and the creation of control strategies to ensure value appropriation</w:t>
      </w:r>
      <w:commentRangeEnd w:id="66"/>
      <w:r w:rsidR="00960438">
        <w:rPr>
          <w:rStyle w:val="CommentReference"/>
          <w:lang/>
        </w:rPr>
        <w:commentReference w:id="66"/>
      </w:r>
      <w:r w:rsidR="009848BA" w:rsidRPr="00E05804">
        <w:rPr>
          <w:lang w:val="en-US"/>
        </w:rPr>
        <w:t xml:space="preserve">. The basis for managerial insights remains fragmented, reflecting the general fragmentation of this important domain. </w:t>
      </w:r>
    </w:p>
    <w:p w14:paraId="3187F81E" w14:textId="7AC3D213" w:rsidR="005B5097" w:rsidRPr="00E05804" w:rsidRDefault="005B5097" w:rsidP="00E05804">
      <w:pPr>
        <w:pStyle w:val="NormalWeb"/>
        <w:spacing w:line="360" w:lineRule="auto"/>
        <w:jc w:val="both"/>
        <w:rPr>
          <w:lang w:val="en-US"/>
        </w:rPr>
      </w:pPr>
      <w:commentRangeStart w:id="67"/>
      <w:r w:rsidRPr="00E05804">
        <w:rPr>
          <w:lang w:val="en-US"/>
        </w:rPr>
        <w:t xml:space="preserve">In this paper, we have summarized emerging empirical and conceptual insights regarding innovation ecosystems and outlined areas and tasks where they matter for managerial practice. We hope that the insights offered in this </w:t>
      </w:r>
      <w:r w:rsidR="003564A1" w:rsidRPr="00E05804">
        <w:rPr>
          <w:lang w:val="en-US"/>
        </w:rPr>
        <w:t>research</w:t>
      </w:r>
      <w:r w:rsidRPr="00E05804">
        <w:rPr>
          <w:lang w:val="en-US"/>
        </w:rPr>
        <w:t xml:space="preserve"> will prompt further explorations into this important </w:t>
      </w:r>
      <w:r w:rsidR="003564A1" w:rsidRPr="00E05804">
        <w:rPr>
          <w:lang w:val="en-US"/>
        </w:rPr>
        <w:t xml:space="preserve">research </w:t>
      </w:r>
      <w:r w:rsidRPr="00E05804">
        <w:rPr>
          <w:lang w:val="en-US"/>
        </w:rPr>
        <w:t xml:space="preserve">topic. </w:t>
      </w:r>
      <w:commentRangeEnd w:id="67"/>
      <w:r w:rsidR="00960438">
        <w:rPr>
          <w:rStyle w:val="CommentReference"/>
          <w:lang/>
        </w:rPr>
        <w:commentReference w:id="67"/>
      </w:r>
    </w:p>
    <w:p w14:paraId="33913E79" w14:textId="18C49EC1" w:rsidR="00606400" w:rsidRDefault="00606400" w:rsidP="0076519E">
      <w:pPr>
        <w:pStyle w:val="NormalWeb"/>
        <w:spacing w:line="360" w:lineRule="auto"/>
        <w:jc w:val="both"/>
        <w:rPr>
          <w:color w:val="FFC000"/>
          <w:lang w:val="en-US"/>
        </w:rPr>
      </w:pPr>
    </w:p>
    <w:p w14:paraId="4A0B1566" w14:textId="2640C83E" w:rsidR="00E05804" w:rsidRDefault="00E05804" w:rsidP="0076519E">
      <w:pPr>
        <w:pStyle w:val="NormalWeb"/>
        <w:spacing w:line="360" w:lineRule="auto"/>
        <w:jc w:val="both"/>
        <w:rPr>
          <w:color w:val="FFC000"/>
          <w:lang w:val="en-US"/>
        </w:rPr>
      </w:pPr>
    </w:p>
    <w:p w14:paraId="1E4EB25D" w14:textId="4C1D6A55" w:rsidR="00E05804" w:rsidRDefault="00E05804" w:rsidP="0076519E">
      <w:pPr>
        <w:pStyle w:val="NormalWeb"/>
        <w:spacing w:line="360" w:lineRule="auto"/>
        <w:jc w:val="both"/>
        <w:rPr>
          <w:color w:val="FFC000"/>
          <w:lang w:val="en-US"/>
        </w:rPr>
      </w:pPr>
    </w:p>
    <w:p w14:paraId="1F8522D6" w14:textId="51962B0E" w:rsidR="00E05804" w:rsidRDefault="00E05804" w:rsidP="0076519E">
      <w:pPr>
        <w:pStyle w:val="NormalWeb"/>
        <w:spacing w:line="360" w:lineRule="auto"/>
        <w:jc w:val="both"/>
        <w:rPr>
          <w:color w:val="FFC000"/>
          <w:lang w:val="en-US"/>
        </w:rPr>
      </w:pPr>
    </w:p>
    <w:p w14:paraId="08FEA496" w14:textId="77777777" w:rsidR="00E05804" w:rsidRDefault="00E05804" w:rsidP="0076519E">
      <w:pPr>
        <w:pStyle w:val="NormalWeb"/>
        <w:spacing w:line="360" w:lineRule="auto"/>
        <w:jc w:val="both"/>
        <w:rPr>
          <w:color w:val="FFC000"/>
          <w:lang w:val="en-US"/>
        </w:rPr>
      </w:pPr>
    </w:p>
    <w:p w14:paraId="170A74B3" w14:textId="77777777" w:rsidR="00CB33A5" w:rsidRPr="00E05804" w:rsidRDefault="00CB33A5" w:rsidP="00E05804">
      <w:pPr>
        <w:pStyle w:val="Heading1"/>
        <w:spacing w:line="360" w:lineRule="auto"/>
        <w:jc w:val="both"/>
        <w:rPr>
          <w:rFonts w:ascii="Times New Roman" w:hAnsi="Times New Roman" w:cs="Times New Roman"/>
          <w:b/>
          <w:bCs/>
          <w:color w:val="000000" w:themeColor="text1"/>
          <w:sz w:val="24"/>
          <w:szCs w:val="24"/>
          <w:lang w:val="en-US"/>
        </w:rPr>
      </w:pPr>
      <w:r w:rsidRPr="00E05804">
        <w:rPr>
          <w:rFonts w:ascii="Times New Roman" w:hAnsi="Times New Roman" w:cs="Times New Roman"/>
          <w:b/>
          <w:bCs/>
          <w:color w:val="000000" w:themeColor="text1"/>
          <w:sz w:val="24"/>
          <w:szCs w:val="24"/>
          <w:lang w:val="en-US"/>
        </w:rPr>
        <w:lastRenderedPageBreak/>
        <w:t xml:space="preserve">References </w:t>
      </w:r>
    </w:p>
    <w:p w14:paraId="4763CEBE"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Adner, R. 2006. Match your innovation strategy to your innovation ecosystem. Harvard Business Review, 84: 98. </w:t>
      </w:r>
    </w:p>
    <w:p w14:paraId="5AFF24F7"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Adner, R., &amp; Kapoor, R. 2010. Value creation in innovation ecosystems: how the structure of technological interdependence affects firm performance in new technology generations. Strategic Management Journal, 31: 306-333. </w:t>
      </w:r>
    </w:p>
    <w:p w14:paraId="0939FEB0"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Afuah, A. 2000. How much do your co-opetitors' capabilities matter in the face of technological change? Strategic Management Journal, 21: 397-404. </w:t>
      </w:r>
    </w:p>
    <w:p w14:paraId="10EC4915"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Afuah, A. 2004. Does a focal firm's technology entry timing depend on the impact of the technology on co-opetitors? Research Policy, 33: 1231-1246. </w:t>
      </w:r>
    </w:p>
    <w:p w14:paraId="53BC655F"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Agerfalk, P. J., &amp; Fitzgerald, B. 2008. Outsourcing to an unknown workforce: Exploring opensourcing as a global sourcing strategy. MIS Quarterly, 32: 385-409. </w:t>
      </w:r>
    </w:p>
    <w:p w14:paraId="7D89D6EF"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Anderson, J. C., Hakansson, H., &amp; Johanson, J. 1994. Dyadic Business Relationships within a Business Network Context. Journal of Marketing, 58: 1. </w:t>
      </w:r>
    </w:p>
    <w:p w14:paraId="2C077E78"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Autio, E., Keil, T., &amp; Thomas, L. D. W. 2012. Tilting the playing field: Towards a strategic theory of endogenous action. Working Paper: 1-46. </w:t>
      </w:r>
    </w:p>
    <w:p w14:paraId="56C93FD2"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Barabási, A. L. 2002. Linked: The New Science of Networks. New York: Perseus.</w:t>
      </w:r>
    </w:p>
    <w:p w14:paraId="5B1A72C7"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Barabási, A. L., &amp; Albert, R. 1999. Emergence of scaling in random networks. Science, 286: 509. Barney, J. B. 1991. Firm resources and sustained competitive advantage. Journal of Management,17:99-120.</w:t>
      </w:r>
    </w:p>
    <w:p w14:paraId="61BB450E"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Basole, R. C. 2009. Visualization of interfirm relations in a converging mobile ecosystem. Journal</w:t>
      </w:r>
      <w:r w:rsidRPr="00E05804">
        <w:rPr>
          <w:color w:val="000000" w:themeColor="text1"/>
          <w:lang w:val="en-US"/>
        </w:rPr>
        <w:t xml:space="preserve"> </w:t>
      </w:r>
      <w:r w:rsidRPr="00E05804">
        <w:rPr>
          <w:color w:val="000000" w:themeColor="text1"/>
        </w:rPr>
        <w:t>of Information Technology, 24: 144-159.</w:t>
      </w:r>
    </w:p>
    <w:p w14:paraId="20672646"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Bercovitz, J., Jap, S. D., &amp; Nickerson, J. A. 2006. The Antecedents and Performance Implications of Cooperative Exchange Norms. Organization Science, 17(6): 724-740.</w:t>
      </w:r>
    </w:p>
    <w:p w14:paraId="5FEBA3D2"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Bosse, D. A., Phillips, R. A., &amp; Harrison, J. S. 2009. Stakeholders, Reciprocity, and Firm Performance.Strategic Management Journal, 30(4): 447-456.</w:t>
      </w:r>
    </w:p>
    <w:p w14:paraId="36B09907"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lastRenderedPageBreak/>
        <w:t>Bovet, D., &amp; Martha, J. 2000. Value Nets: Breaking the Supply Chain to Unlock Hidden Profits. New York: Wiley and Sons.</w:t>
      </w:r>
    </w:p>
    <w:p w14:paraId="0FE18597"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Casciaro, T., &amp; Piskorski, M. J. 2005. Power imbalance, mutual dependence, and constraint</w:t>
      </w:r>
      <w:r w:rsidRPr="00E05804">
        <w:rPr>
          <w:color w:val="000000" w:themeColor="text1"/>
          <w:lang w:val="en-US"/>
        </w:rPr>
        <w:t xml:space="preserve"> </w:t>
      </w:r>
      <w:r w:rsidRPr="00E05804">
        <w:rPr>
          <w:color w:val="000000" w:themeColor="text1"/>
        </w:rPr>
        <w:t>absorption: A closer look at resource-dependence theory. Administrative Science Quarterly,</w:t>
      </w:r>
      <w:r w:rsidRPr="00E05804">
        <w:rPr>
          <w:color w:val="000000" w:themeColor="text1"/>
          <w:lang w:val="en-US"/>
        </w:rPr>
        <w:t xml:space="preserve"> </w:t>
      </w:r>
      <w:r w:rsidRPr="00E05804">
        <w:rPr>
          <w:color w:val="000000" w:themeColor="text1"/>
        </w:rPr>
        <w:t>50(June): 167-199.</w:t>
      </w:r>
    </w:p>
    <w:p w14:paraId="3E1FAFD6" w14:textId="77777777" w:rsidR="004D629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Chesbrough, H. W., &amp; Appleyard, M. M. 2007. Open innovation and strategy. California Management Review, 50: 57.</w:t>
      </w:r>
    </w:p>
    <w:p w14:paraId="120EC37A" w14:textId="77777777" w:rsidR="004D629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Christensen, C. M., &amp; Rosenbloom, R. S. 1995. Explaining the attacker's advantage: Technological paradigms, organizational dynamics, and the value network. Research Policy, 24: 233-257. </w:t>
      </w:r>
    </w:p>
    <w:p w14:paraId="3A25B996" w14:textId="77777777" w:rsidR="004D629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Christopher, M., &amp; Gaudenzi, B. 2009. Exploiting knowledge across networks through reputation management. Industrial Marketing Management, 38(2).</w:t>
      </w:r>
    </w:p>
    <w:p w14:paraId="1BAB624A" w14:textId="77777777" w:rsidR="004D629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Cohen, D. 2002. All the world's a net. New Scientist, 174: 24-29.</w:t>
      </w:r>
    </w:p>
    <w:p w14:paraId="040218E5" w14:textId="77777777" w:rsidR="004D629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Cusumano, M. A., &amp; Gawer, A. 2002. The elements of platform leadership. MIT Sloan Management</w:t>
      </w:r>
      <w:r w:rsidR="004D6291" w:rsidRPr="00E05804">
        <w:rPr>
          <w:color w:val="000000" w:themeColor="text1"/>
          <w:lang w:val="en-US"/>
        </w:rPr>
        <w:t xml:space="preserve"> </w:t>
      </w:r>
      <w:r w:rsidRPr="00E05804">
        <w:rPr>
          <w:color w:val="000000" w:themeColor="text1"/>
        </w:rPr>
        <w:t>Review, 43: 1-8.</w:t>
      </w:r>
    </w:p>
    <w:p w14:paraId="682FF344" w14:textId="59AAAED5"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Das, T. K., &amp; Teng, B. 2002. A social exchange theory of strategic alliances. In F. J. Contractor, &amp; P. </w:t>
      </w:r>
    </w:p>
    <w:p w14:paraId="34534DE1" w14:textId="77777777" w:rsidR="004D629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Lorange (Eds.), Cooperative Strategies and Alliances: 429–460. Oxford: Elsevier Science. Das, T. K., &amp; Teng, B. S. 2003. Partner analysis and alliance performance. Strategic Management</w:t>
      </w:r>
      <w:r w:rsidR="004D6291" w:rsidRPr="00E05804">
        <w:rPr>
          <w:color w:val="000000" w:themeColor="text1"/>
          <w:lang w:val="en-US"/>
        </w:rPr>
        <w:t xml:space="preserve"> </w:t>
      </w:r>
      <w:r w:rsidRPr="00E05804">
        <w:rPr>
          <w:color w:val="000000" w:themeColor="text1"/>
        </w:rPr>
        <w:t>Journal, 19: 279-308.</w:t>
      </w:r>
    </w:p>
    <w:p w14:paraId="63EDF52C" w14:textId="77777777" w:rsidR="004D629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DiMaggio, P. J., &amp; Powell, W. W. 1983. The iron cage revisited: institutional isomorphism and collective rationality in organizational fields. American Sociological Review, 48(2): 147-160. </w:t>
      </w:r>
    </w:p>
    <w:p w14:paraId="16A210CC" w14:textId="77777777" w:rsidR="004D629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Doz, Y. L., &amp; Hamel, G. 1998. Alliance Advantage: The Art of Creating Value through</w:t>
      </w:r>
      <w:r w:rsidR="004D6291" w:rsidRPr="00E05804">
        <w:rPr>
          <w:color w:val="000000" w:themeColor="text1"/>
          <w:lang w:val="en-US"/>
        </w:rPr>
        <w:t xml:space="preserve"> </w:t>
      </w:r>
      <w:r w:rsidRPr="00E05804">
        <w:rPr>
          <w:color w:val="000000" w:themeColor="text1"/>
        </w:rPr>
        <w:t>Partnering. Boston, MA: Harvard Business School Press.</w:t>
      </w:r>
    </w:p>
    <w:p w14:paraId="29CEBDA7" w14:textId="77777777" w:rsidR="004D629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Dyer, J. H., &amp; Nobeoka, K. 2000. Creating and managing a high-performance knowledge-sharing network: the Toyota case. Strategic Management Journal, 21(3): 345.</w:t>
      </w:r>
    </w:p>
    <w:p w14:paraId="0A9D91E6" w14:textId="77777777" w:rsidR="004D629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lastRenderedPageBreak/>
        <w:t>Dyer, J. H., &amp; Singh, H. 1998. The Relational View: Cooperative Strategy and Sources of Interorganizational Competitive Advantage. Academy of Management Review, 23(4): 660</w:t>
      </w:r>
      <w:r w:rsidR="004D6291" w:rsidRPr="00E05804">
        <w:rPr>
          <w:color w:val="000000" w:themeColor="text1"/>
          <w:lang w:val="en-US"/>
        </w:rPr>
        <w:t xml:space="preserve"> </w:t>
      </w:r>
      <w:r w:rsidRPr="00E05804">
        <w:rPr>
          <w:color w:val="000000" w:themeColor="text1"/>
        </w:rPr>
        <w:t>679.</w:t>
      </w:r>
    </w:p>
    <w:p w14:paraId="6EB68669" w14:textId="77777777" w:rsidR="004D629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Evans, D. S., Hagiu, A., &amp; Schmalensee, R. 2006. Invisible Engines: How Software Platforms Drive Innovation and Transform Industries. Cambridge, MA, USA: The MIT Press.</w:t>
      </w:r>
    </w:p>
    <w:p w14:paraId="0F1C5BE6" w14:textId="36442119"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Frels, J. K., Shervani, T., &amp; Srivastava, R. K. 2003. The Integrated Networks Model: Explaining Resource Allocations in Network Markets. Journal of Marketing, 67: 29-45. </w:t>
      </w:r>
    </w:p>
    <w:p w14:paraId="4DFE3310"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Funk, J. L. 2009. The emerging value network in the mobile phone industry: The case of Japan and its implications for the rest of the world. Telecommunications Policy, 33: 4-18. </w:t>
      </w:r>
    </w:p>
    <w:p w14:paraId="2BF9CE1C"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Gawer, A., &amp; Cusumano, M. A. 2002. Platform Leadership: How Intel, Microsoft, and Cisco Drive Industry Innovation. Boston, MA: Harvard Business School Press. </w:t>
      </w:r>
    </w:p>
    <w:p w14:paraId="2964C983"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Gawer, A., &amp; Cusumano, M. A. 2008. How companies become platform leaders. MIT Sloan Management Review, 49: 28. </w:t>
      </w:r>
    </w:p>
    <w:p w14:paraId="1A93690E"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Granovetter, M. 1985. Economic action and social structure: the problem of embeddedness. American Journal of Sociology, 91(3): 481-510. </w:t>
      </w:r>
    </w:p>
    <w:p w14:paraId="2431F5FC"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Gulati, R., Nohria, N., &amp; Zaheer, A. 2000. Strategic networks. Strategic Management Journal, 21(3): 203-215. </w:t>
      </w:r>
    </w:p>
    <w:p w14:paraId="723C34E5"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Gulati, R., Puranam, P., &amp; Tushman, M. L. 2012. Meta-organization design: Rethinking design in interorganizational and community contexts. Strategic Management Journal, 33(6): 571- 586. </w:t>
      </w:r>
    </w:p>
    <w:p w14:paraId="0AC61D1F"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Halinen, A., Salmi, A., &amp; Havila, V. 1999. From dyadic change to changing business networks: an analytical framework. Journal of Management Studies, 36: 779-794. </w:t>
      </w:r>
    </w:p>
    <w:p w14:paraId="6D57DF56"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Hallen, B. L. 2008. The causes and consequences of the initial network positions of new organizations: From whom do entrepreneurs receive investments. Administrative Science Quarterly, 53: 685-718. </w:t>
      </w:r>
    </w:p>
    <w:p w14:paraId="4D3933E4" w14:textId="77777777" w:rsidR="00B05F7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lastRenderedPageBreak/>
        <w:t xml:space="preserve">Hallen, B. L., &amp; Eisenhardt, K. M. 2012. Catalyzing strategies and efficient network tie formation: how entrepreneurs obtain venture capital. Academy of Management Journal, 55(1): 35-70. </w:t>
      </w:r>
    </w:p>
    <w:p w14:paraId="3B193ECA" w14:textId="77777777" w:rsidR="00B05F7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Huemer, L. 2006. Supply Management - Value Creation, Coordination and Positioning in Supply</w:t>
      </w:r>
      <w:r w:rsidR="00B05F71" w:rsidRPr="00E05804">
        <w:rPr>
          <w:color w:val="000000" w:themeColor="text1"/>
          <w:lang w:val="en-US"/>
        </w:rPr>
        <w:t xml:space="preserve"> </w:t>
      </w:r>
      <w:r w:rsidRPr="00E05804">
        <w:rPr>
          <w:color w:val="000000" w:themeColor="text1"/>
        </w:rPr>
        <w:t>Relationships. Long Range Planning, 39: 133-153.</w:t>
      </w:r>
    </w:p>
    <w:p w14:paraId="4A68F17E" w14:textId="77777777" w:rsidR="00B05F7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Hughes, M., Ireland, R. D., &amp; Morgan, R. E. 2007. Stimulating dynamic value: Social capital and business incubation as a pathway to competitive success. Long Range Planning, 40(2).</w:t>
      </w:r>
    </w:p>
    <w:p w14:paraId="13E90420" w14:textId="77777777" w:rsidR="00B05F7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Human, S. E., &amp; Provan, K. G. 1997. An emerging theory of structure and outcomes in small-firm strategic manufacturing networks. Academy of Management Journal, 40(2): 368-403.</w:t>
      </w:r>
    </w:p>
    <w:p w14:paraId="28E50D75" w14:textId="77777777" w:rsidR="00B05F7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Iansiti, M., &amp; Levien, R. 2004a. The Keystone Advantage: What the New Dynamics of Business Ecosystems Mean for Strategy, Innovation, and Sustainability: Harvard Business School Press.</w:t>
      </w:r>
    </w:p>
    <w:p w14:paraId="420D2A6F" w14:textId="77777777" w:rsidR="00B05F7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Iansiti, M., &amp; Levien, R. 2004b. Strategy as ecology. Harvard Business Review, 82: 68-78.</w:t>
      </w:r>
    </w:p>
    <w:p w14:paraId="6254C66B" w14:textId="77777777" w:rsidR="00B05F71"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Iyer, B., Lee, C.-H., &amp; Venkatraman, N. 2006. Managing in a Small World Ecosystem: Some Lessons from the Software Sector. California Management Review, 48: 28-47.</w:t>
      </w:r>
    </w:p>
    <w:p w14:paraId="2CF99F93" w14:textId="77777777" w:rsidR="00DB1B19"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Jacobides, M. G., Knudsen, T., &amp; Augier, M. 2006. Benefiting from innovation: Value creation, value appropriation and the role of industry architectures. Research Policy, 35: 1200-1221.</w:t>
      </w:r>
    </w:p>
    <w:p w14:paraId="53150C4C" w14:textId="77777777" w:rsidR="00DB1B19"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Jarillo, J. C. 1988. On strategic networks. Strategic Management Journal, 9(1).</w:t>
      </w:r>
    </w:p>
    <w:p w14:paraId="01AD8040" w14:textId="77777777" w:rsidR="00DB1B19"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Kang, J., &amp; Afuah, A. 2010. Profiting from innovations: the role of new game strategies in the case of Lipitor of the US pharmaceutical industry. R&amp;D Management, 40: 124-137.</w:t>
      </w:r>
    </w:p>
    <w:p w14:paraId="70949097" w14:textId="03B2E951"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Knight, L. 2002. Network learning: Exploring learning by interorganizational networks. Human </w:t>
      </w:r>
    </w:p>
    <w:p w14:paraId="0E7BF3C2"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Relations, 55(4).</w:t>
      </w:r>
    </w:p>
    <w:p w14:paraId="6813AAFC" w14:textId="77777777" w:rsidR="00DB1B19"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Kragh, H., &amp; Andersen, P. H. 2009. Picture this: Managed change and resistance in business network settings. Industrial Marketing Management, 38: 641-653.</w:t>
      </w:r>
    </w:p>
    <w:p w14:paraId="40ADE541" w14:textId="77777777" w:rsidR="00DB1B19"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Larson, A. 1992. Network dyads in entrepreneurial settings - a study of the governance of exchange relationships. Administrative Science Quarterly, 37(1).</w:t>
      </w:r>
    </w:p>
    <w:p w14:paraId="21E22D89" w14:textId="77777777" w:rsidR="00DB1B19"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lastRenderedPageBreak/>
        <w:t>Lee, S. M., Lim, S.-B., &amp; Soriano, D. R. 2009. Suppliers’ Participation in a Single Buyer Electronic Market. Group Decision and Negotiation, 18: 449-465.</w:t>
      </w:r>
    </w:p>
    <w:p w14:paraId="3EC98FDB" w14:textId="77777777" w:rsidR="008E2DC8"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Li, F., &amp; Whalley, J. 2002. Deconstruction of the telecommunications industry: from value chains to value networks. Telecommunications Policy, 26: 451-472.</w:t>
      </w:r>
    </w:p>
    <w:p w14:paraId="1022A720" w14:textId="77777777" w:rsidR="008E2DC8"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Li, Y.-R. 2009. The technological roadmap of Cisco's business ecosystem. Technovation, 29: 379-386. </w:t>
      </w:r>
    </w:p>
    <w:p w14:paraId="4E3FFECA" w14:textId="77777777" w:rsidR="008E2DC8"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Lin, Y., Wang, Y., &amp; Yu, C. 2010. Investigating the drivers of the innovation in channel integration and supply chain performance: A strategy orientated perspective. International Journal of Production Economics, 127: 320-332.</w:t>
      </w:r>
    </w:p>
    <w:p w14:paraId="7F9DFDC5" w14:textId="77777777" w:rsidR="00793A25"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Lusch, R. F., Vargo, S. L., &amp; Tanniru, M. 2010. Service, value networks and learning. Journal of the Academy of Marketing Science, 38: 19-31.</w:t>
      </w:r>
    </w:p>
    <w:p w14:paraId="3776B763" w14:textId="77777777" w:rsidR="00793A25"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Michel, S., Brown, S. W., &amp; Gallan, A. S. 2008. Service-logic innovations: How to innovate customers, not products. California Management Review, 50: 49-66.</w:t>
      </w:r>
    </w:p>
    <w:p w14:paraId="7778C24C" w14:textId="77777777" w:rsidR="00793A25"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Michel, S., Vargo, S. L., &amp; Lusch, R. F. 2008. Reconfiguration of the conceptual landscape: a tribute to the service logic of Richard Normann. Journal of the Academy of Marketing Science, 36: 152-155.</w:t>
      </w:r>
    </w:p>
    <w:p w14:paraId="456F6AA5" w14:textId="6EC2E46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Miles, R. E., &amp; Snow, C. C. 1986. Network Organizations: New Concepts for New Forms. California Management Review, Spring. </w:t>
      </w:r>
    </w:p>
    <w:p w14:paraId="40E729AF"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Möller, K. 2010. Sense-making and agenda construction in emerging business networks — How to direct radical innovation. Industrial Marketing Management, 39: 361-371. </w:t>
      </w:r>
    </w:p>
    <w:p w14:paraId="7F36E7B3"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Möller, K., &amp; Rajala, A. 2007. Rise of strategic nets--New modes of value creation. Industrial Marketing Management, 36: 895-908. </w:t>
      </w:r>
    </w:p>
    <w:p w14:paraId="7863C904"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Möller, K., Rajala, A., &amp; Svahn, S. 2005. Strategic business nets: their type and management. Journal of Business Research, 58: 1274-1284. </w:t>
      </w:r>
    </w:p>
    <w:p w14:paraId="27239C8F"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Möller, K., &amp; Svahn, S. 2003. Managing strategic nets: a capability perspective. Marketing Theory, 3(2): 201–226. </w:t>
      </w:r>
    </w:p>
    <w:p w14:paraId="1C39E867"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lastRenderedPageBreak/>
        <w:t xml:space="preserve">Möller, K., &amp; Svahn, S. 2006. Role of Knowledge in Value Creation in Business Nets. Journal of Management Studies, 43: 985-1007. </w:t>
      </w:r>
    </w:p>
    <w:p w14:paraId="749571B6"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Möller, K., &amp; Svahn, S. 2009. How to influence the birth of new business fields — Network perspective. Industrial Marketing Management, 38: 450-458. </w:t>
      </w:r>
    </w:p>
    <w:p w14:paraId="24383919"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Moore, J. F. 1993. Predators and prey: a new ecology of competition. Harvard Business Review, 71: 75-86. </w:t>
      </w:r>
    </w:p>
    <w:p w14:paraId="1BF32FCD"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Moore, J. F. 1996. The Death of Competition: Leadership and strategy in the age of business ecosystems. New York, NY: HarperBusiness. </w:t>
      </w:r>
    </w:p>
    <w:p w14:paraId="5B7D9C65"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Mouzas, S., Henneberg, S., &amp; Naudé, P. 2008. Developing network insight. Industrial Marketing Management, 37: 167-180. </w:t>
      </w:r>
    </w:p>
    <w:p w14:paraId="603AEC44" w14:textId="77777777" w:rsidR="00793A25"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Nalebuff, B., &amp; Brandenburger, A. M. 1996. Co-opetition: HarperCollinsBusiness.</w:t>
      </w:r>
    </w:p>
    <w:p w14:paraId="5B3E03C3" w14:textId="77777777" w:rsidR="00793A25"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Newman, M. E. J. 2001. The Structure of Scientific Collaboration Networks. Paper presented at the Proceedings of the National Academy of Sciences.</w:t>
      </w:r>
    </w:p>
    <w:p w14:paraId="12CF35DC" w14:textId="77777777" w:rsidR="003313E7"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Normann, R. 2001. Reframing Business: When the Map Changes the Landscape. Winchester:</w:t>
      </w:r>
    </w:p>
    <w:p w14:paraId="055BC194" w14:textId="77777777" w:rsidR="003313E7"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Wiley. Normann, R., &amp; Ramirez, R. 1993. From value chain to value constellation: designing interactive strategy. Harvard Business Review, 71: 65-65.</w:t>
      </w:r>
    </w:p>
    <w:p w14:paraId="6258D779" w14:textId="77777777" w:rsidR="003313E7"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Nosella, A., &amp; Petroni, G. 2007. Multiple network leadership as a strategic asset: The Carlo Gavazzi Space case. Long Range Planning, 40(2).</w:t>
      </w:r>
    </w:p>
    <w:p w14:paraId="089003EE" w14:textId="77777777" w:rsidR="003313E7"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Oberg, C., Henneberg, S., &amp; Mouzas, S. 2007. Changing network pictures: Evidence from mergers and acquisitions. Industrial Marketing Management, 36: 926-940.</w:t>
      </w:r>
    </w:p>
    <w:p w14:paraId="57DF079B" w14:textId="77777777" w:rsidR="003313E7"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Ozcan, P., &amp; Eisenhardt, K. M. 2009. Origin of alliance portfolios: entrepreneurs, network strategies, and firm performance. Academy of Management Journal, 52(2): 246-279.</w:t>
      </w:r>
    </w:p>
    <w:p w14:paraId="423AB9DB" w14:textId="2233AC69"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Pagani, M., &amp; Fine, C. 2008. Value network dynamics in 3G–4G wireless communications: A systems thinking approach to strategic value assessment</w:t>
      </w:r>
      <w:r w:rsidRPr="00E05804">
        <w:rPr>
          <w:rFonts w:ascii="Segoe UI Symbol" w:hAnsi="Segoe UI Symbol" w:cs="Segoe UI Symbol"/>
          <w:color w:val="000000" w:themeColor="text1"/>
        </w:rPr>
        <w:t>☆</w:t>
      </w:r>
      <w:r w:rsidRPr="00E05804">
        <w:rPr>
          <w:color w:val="000000" w:themeColor="text1"/>
        </w:rPr>
        <w:t>. Journal of Business Research, 61: 1102- 1112.</w:t>
      </w:r>
    </w:p>
    <w:p w14:paraId="119A7B3C" w14:textId="77777777" w:rsidR="003313E7"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lastRenderedPageBreak/>
        <w:t>Parolini, C. 1999. The Value Net: A Tool for Competitive Strategy. Chichester: Wile and Sons.</w:t>
      </w:r>
    </w:p>
    <w:p w14:paraId="04434E60" w14:textId="252264C9" w:rsidR="003313E7"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Pierce, L. 2009. Big losses in ecosystem niches: how core firm decisions drive complementary product shakeouts. Strategic Management Journal, 30: 323-347.</w:t>
      </w:r>
    </w:p>
    <w:p w14:paraId="55D201FB" w14:textId="77777777" w:rsidR="003313E7"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Porter, M. E. 1980. Competitive Strategy: Techniques for Analyzing Industries and Competitors. New York: Free Press.</w:t>
      </w:r>
    </w:p>
    <w:p w14:paraId="4F63E6AF" w14:textId="77777777" w:rsidR="003313E7"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Porter, M. E. 1985. Competitive Advantage: Creating and Sustaining Superior Performance. New York: Free Press.</w:t>
      </w:r>
    </w:p>
    <w:p w14:paraId="4AAB1748"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Powell, W., Koput, K., &amp; Smith-Doerr, L. 1996. Interorganizational collaboration and the locus of innovation: networks of learning in biotechnology. Administrative Science Quarterly, 41(1): 116-145.</w:t>
      </w:r>
    </w:p>
    <w:p w14:paraId="6AD8FB85"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Prahalad, C. K., &amp; Hamel, G. 1990. The core competence of the corporation. Harvard Business Review: 275-292.</w:t>
      </w:r>
    </w:p>
    <w:p w14:paraId="3592E8BE"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Rabinovich, E., Knemeyer, A. M., &amp; Mayer, C. M. 2007. Why do Internet commerce firms incorporate logistics service providers in their distribution channels? The role of transaction costs and network strength. Journal of Operations Management, 25(3).</w:t>
      </w:r>
    </w:p>
    <w:p w14:paraId="0443B78F"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Ritter, T., Wilkinson, I. F., &amp; Johnston, W. J. 2004. Managing in complex business networks.</w:t>
      </w:r>
      <w:r w:rsidR="00056DB4" w:rsidRPr="00E05804">
        <w:rPr>
          <w:color w:val="000000" w:themeColor="text1"/>
        </w:rPr>
        <w:t xml:space="preserve"> </w:t>
      </w:r>
      <w:r w:rsidRPr="00E05804">
        <w:rPr>
          <w:color w:val="000000" w:themeColor="text1"/>
        </w:rPr>
        <w:t xml:space="preserve">Industrial Marketing Management, 33: 175-183. </w:t>
      </w:r>
    </w:p>
    <w:p w14:paraId="61BABD32" w14:textId="7A1149A8"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Rosenfeld, S. A. 1996. Does cooperation enhance competitiveness? Assessing the impacts of inter- firm collaboration. Research Policy, 25: 247-263. </w:t>
      </w:r>
    </w:p>
    <w:p w14:paraId="53F9123C" w14:textId="77777777"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Santos, F. M., &amp; Eisenhardt, K. M. 2005. Organizational boundaries and theories of organization. Organization Science, 16: 491-508. </w:t>
      </w:r>
    </w:p>
    <w:p w14:paraId="4CE9A8F3"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Santos, F. M., &amp; Eisenhardt, K. M. 2009. Constructing Markets and Shaping Boundaries: Entrepreneurial Power in Nascent Fields. Academy of Management Journal, 52: 643-671.</w:t>
      </w:r>
    </w:p>
    <w:p w14:paraId="1900C62E" w14:textId="491DCB32"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Scott, W. R. 2007. Institutions and Organizations: Ideas and Interests (3rd ed.). London, UK: Sage Publications.</w:t>
      </w:r>
    </w:p>
    <w:p w14:paraId="17092684" w14:textId="4ACF8F5B" w:rsidR="009C1323" w:rsidRPr="00E05804" w:rsidRDefault="009C1323" w:rsidP="00E05804">
      <w:pPr>
        <w:spacing w:before="100" w:beforeAutospacing="1" w:after="100" w:afterAutospacing="1" w:line="360" w:lineRule="auto"/>
        <w:ind w:left="284" w:hanging="284"/>
        <w:jc w:val="both"/>
        <w:rPr>
          <w:color w:val="000000" w:themeColor="text1"/>
        </w:rPr>
      </w:pPr>
      <w:r w:rsidRPr="00E05804">
        <w:rPr>
          <w:color w:val="000000" w:themeColor="text1"/>
        </w:rPr>
        <w:lastRenderedPageBreak/>
        <w:t>Steen, John, et al. "Understanding the Innovation Ecosystem in Mining and What the Digital Revolution Means for It." Extracting Innovations: Mining, Energy, and Technological Change in the Digital Age.(CRC Press, New York, 2018) (2018).</w:t>
      </w:r>
    </w:p>
    <w:p w14:paraId="4DEC498F"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Singer, J. G. 2006. Systems marketing for the information age. MIT Sloan Management Review, 48: 95.</w:t>
      </w:r>
    </w:p>
    <w:p w14:paraId="79703872"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Stabell, C. B., &amp; Fjeldstad, Ø. D. 1998. Configuring value for competitive advantage: on chains, shops, and networks. Strategic Management Journal, 19: 413-437.</w:t>
      </w:r>
    </w:p>
    <w:p w14:paraId="1F344EA1"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Teece, D. J. 1986. Profiting from technological innovation: Implications for integration, collaboration, licensing. Research Policy, 15: 285-305.</w:t>
      </w:r>
    </w:p>
    <w:p w14:paraId="07451001"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Teece, D. J. 1998. Capturing value from knowledge assets: The new economy, markets for know-how, and intangible assets. California Management Review, 40(3): 55-79.</w:t>
      </w:r>
    </w:p>
    <w:p w14:paraId="218CEA71"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Teece, D. J. 2007. Explicating dynamic capabilities: the nature and microfoundations of (sustainable) enterprise performance. Strategic Management Journal, 28: 1319-1350.</w:t>
      </w:r>
    </w:p>
    <w:p w14:paraId="3E340C11"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Thomas, L. D. W., &amp; Autio, E. 2012. Modeling the ecosystem: A metasynthesis of ecosystem and related literatures, Innovation &amp; Entrepreneurship Group Working Papers: 1-40. London: Imperial College Business School.</w:t>
      </w:r>
    </w:p>
    <w:p w14:paraId="0DE58790"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Thomas, L. D. W., Autio, E., &amp; Gann, D. M. 2012. Architectural leverage: A formal model, Innovation &amp; Entrepreneurship Group Working Papers: 1-35. London: Imperial College Business School. Thompson, J. D. 1967. Organisations in Action. New York: McGraw-Hill.</w:t>
      </w:r>
    </w:p>
    <w:p w14:paraId="07412C00" w14:textId="77777777" w:rsidR="00056DB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Thorelli, H. B. 1986. Networks: Between Markets and Hierarchies. Strategic Management Journal, 7: 37-51.</w:t>
      </w:r>
    </w:p>
    <w:p w14:paraId="0DCF60FE" w14:textId="752859F7" w:rsidR="004F6BBA"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Uzzi, B. 1997. Social structure and competition in interfirm networks: the paradox of embeddness.Administrative Science Quarterly, 42(1): 35-67.</w:t>
      </w:r>
    </w:p>
    <w:p w14:paraId="23A8A9CA" w14:textId="67C8A432" w:rsidR="00757A6F"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Van De Ven, A. H., &amp; Poole, M. S. 1995. Explaining development and change in organizations. Academy of Management Review, 20: 510.</w:t>
      </w:r>
    </w:p>
    <w:p w14:paraId="7D839A16" w14:textId="77777777" w:rsidR="004F6BBA"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lastRenderedPageBreak/>
        <w:t>Vanhaverbeke, W., Gilsing, V., Beerkens, B., &amp; Duysters, G. 2009. The Role of Alliance Network</w:t>
      </w:r>
      <w:r w:rsidR="004F6BBA" w:rsidRPr="00E05804">
        <w:rPr>
          <w:color w:val="000000" w:themeColor="text1"/>
          <w:lang w:val="en-US"/>
        </w:rPr>
        <w:t xml:space="preserve"> </w:t>
      </w:r>
      <w:r w:rsidRPr="00E05804">
        <w:rPr>
          <w:color w:val="000000" w:themeColor="text1"/>
        </w:rPr>
        <w:t>Redundancy in the Creation of Core and Non-core Technologies. Journal of Management Studies, 46(2): 215-244.</w:t>
      </w:r>
    </w:p>
    <w:p w14:paraId="5DD67D6A" w14:textId="77777777" w:rsidR="004F6BBA"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Von Hippel, E. 1988. The Sources of Innovation. New York: Oxford University Press.</w:t>
      </w:r>
    </w:p>
    <w:p w14:paraId="2AE686C2" w14:textId="77777777" w:rsidR="004F6BBA"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Watkins, M. D. 2003. Government Games. MIT Sloan Management Review, 44: 91-96.</w:t>
      </w:r>
    </w:p>
    <w:p w14:paraId="5E7211B5" w14:textId="77777777" w:rsidR="004F6BBA"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Weiner, M., Nohria, N., &amp; Hickeman, A. 1997. Value Networks--The Future of the US Electric Utility Industry. MIT Sloan Management Review: 21-35.</w:t>
      </w:r>
    </w:p>
    <w:p w14:paraId="4D309847" w14:textId="77777777" w:rsidR="004F6BBA"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Weiss, M., &amp; Gangadharan, G. R. 2010. Modeling the mashup ecosystem: structure and growth. R&amp;D Management, 40: 40-49.</w:t>
      </w:r>
    </w:p>
    <w:p w14:paraId="3AE4FA62" w14:textId="77777777" w:rsidR="004F6BBA"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Wincent, J., Anokhin, S., Örtqvist, D., &amp; Autio, E. 2010a. Quality Meets Structure: Generalized Reciprocity and Firm-Level Advantage in Strategic Networks. Journal of Management Studies, 47(4).</w:t>
      </w:r>
    </w:p>
    <w:p w14:paraId="2AD8C903" w14:textId="77777777" w:rsidR="004F6BBA"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Wincent, J., Örtqvist, D., Eriksson, J., &amp; Autio, E. 2010b. The more the merrier? The effect of group size on effectiveness in SME funding campaigns. Strategic Organization, 8(1): 43-68.</w:t>
      </w:r>
    </w:p>
    <w:p w14:paraId="170D77AB" w14:textId="77777777" w:rsidR="000920F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Winkler, I. 2006. Network Governance Between Individual and Collective Goals: Qualitative Evidence from Six Networks. Journal of Leadership and Organizational Studies, 12(3): 119-134. </w:t>
      </w:r>
    </w:p>
    <w:p w14:paraId="4DDE775F" w14:textId="77777777" w:rsidR="000920F4" w:rsidRPr="00E05804"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Yli-Renko, H., Autio, E., &amp; Sapienza, H. J. 2001. Social Capital, Knowledge Acquisition, and Knowledge Exploitation in Young Technology-Based Firms. Strategic Management Journal, 22(587-613). </w:t>
      </w:r>
    </w:p>
    <w:p w14:paraId="14DA1EBA" w14:textId="1AC117BC" w:rsidR="002827A3" w:rsidRPr="00757A6F" w:rsidRDefault="00757A6F" w:rsidP="00E05804">
      <w:pPr>
        <w:spacing w:before="100" w:beforeAutospacing="1" w:after="100" w:afterAutospacing="1" w:line="360" w:lineRule="auto"/>
        <w:ind w:left="284" w:hanging="284"/>
        <w:jc w:val="both"/>
        <w:rPr>
          <w:color w:val="000000" w:themeColor="text1"/>
        </w:rPr>
      </w:pPr>
      <w:r w:rsidRPr="00E05804">
        <w:rPr>
          <w:color w:val="000000" w:themeColor="text1"/>
        </w:rPr>
        <w:t xml:space="preserve">Zott, C., &amp; Huy, Q. N. 2007. How entrepreneurs use symbolic management to acquire resources. Administrative Science Quarterly, 52: 70-105. </w:t>
      </w:r>
    </w:p>
    <w:p w14:paraId="5E1A3FC1" w14:textId="77777777" w:rsidR="002827A3" w:rsidRPr="00757A6F" w:rsidRDefault="002827A3" w:rsidP="00757A6F">
      <w:pPr>
        <w:spacing w:before="100" w:beforeAutospacing="1" w:after="100" w:afterAutospacing="1" w:line="360" w:lineRule="auto"/>
        <w:ind w:left="284" w:hanging="284"/>
        <w:jc w:val="both"/>
        <w:rPr>
          <w:color w:val="000000" w:themeColor="text1"/>
        </w:rPr>
      </w:pPr>
    </w:p>
    <w:p w14:paraId="7E5D3679" w14:textId="77777777" w:rsidR="006D76E6" w:rsidRPr="00757A6F" w:rsidRDefault="006D76E6" w:rsidP="00757A6F">
      <w:pPr>
        <w:spacing w:before="100" w:beforeAutospacing="1" w:after="100" w:afterAutospacing="1" w:line="360" w:lineRule="auto"/>
        <w:ind w:left="284" w:hanging="284"/>
        <w:jc w:val="both"/>
        <w:rPr>
          <w:color w:val="000000" w:themeColor="text1"/>
        </w:rPr>
      </w:pPr>
    </w:p>
    <w:sectPr w:rsidR="006D76E6" w:rsidRPr="00757A6F" w:rsidSect="00C24115">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Y. Ghiassi-Farrokhfal" w:date="2020-04-26T16:42:00Z" w:initials="YG">
    <w:p w14:paraId="78C54B9E" w14:textId="4750AD07" w:rsidR="00DD1799" w:rsidRPr="00DD1799" w:rsidRDefault="00DD1799">
      <w:pPr>
        <w:pStyle w:val="CommentText"/>
        <w:rPr>
          <w:lang w:val="en-US"/>
        </w:rPr>
      </w:pPr>
      <w:r>
        <w:rPr>
          <w:rStyle w:val="CommentReference"/>
        </w:rPr>
        <w:annotationRef/>
      </w:r>
      <w:r>
        <w:rPr>
          <w:lang w:val="en-US"/>
        </w:rPr>
        <w:t>Can you add an example of such here?</w:t>
      </w:r>
    </w:p>
  </w:comment>
  <w:comment w:id="16" w:author="Y. Ghiassi-Farrokhfal" w:date="2020-04-26T18:29:00Z" w:initials="YG">
    <w:p w14:paraId="1EF126F4" w14:textId="3BF83E84" w:rsidR="00960438" w:rsidRPr="00960438" w:rsidRDefault="00960438">
      <w:pPr>
        <w:pStyle w:val="CommentText"/>
        <w:rPr>
          <w:lang w:val="en-US"/>
        </w:rPr>
      </w:pPr>
      <w:r>
        <w:rPr>
          <w:rStyle w:val="CommentReference"/>
        </w:rPr>
        <w:annotationRef/>
      </w:r>
      <w:proofErr w:type="spellStart"/>
      <w:r>
        <w:rPr>
          <w:lang w:val="en-US"/>
        </w:rPr>
        <w:t>Its</w:t>
      </w:r>
      <w:proofErr w:type="spellEnd"/>
      <w:r>
        <w:rPr>
          <w:lang w:val="en-US"/>
        </w:rPr>
        <w:t xml:space="preserve"> not clear.</w:t>
      </w:r>
    </w:p>
  </w:comment>
  <w:comment w:id="17" w:author="Y. Ghiassi-Farrokhfal" w:date="2020-04-26T18:31:00Z" w:initials="YG">
    <w:p w14:paraId="200802C1" w14:textId="0955E89B" w:rsidR="00960438" w:rsidRPr="00960438" w:rsidRDefault="00960438">
      <w:pPr>
        <w:pStyle w:val="CommentText"/>
        <w:rPr>
          <w:lang w:val="en-US"/>
        </w:rPr>
      </w:pPr>
      <w:r>
        <w:rPr>
          <w:rStyle w:val="CommentReference"/>
        </w:rPr>
        <w:annotationRef/>
      </w:r>
      <w:r>
        <w:rPr>
          <w:lang w:val="en-US"/>
        </w:rPr>
        <w:t>This part is not clear after I read the paper. Maybe highlight it better in the paper.</w:t>
      </w:r>
    </w:p>
  </w:comment>
  <w:comment w:id="18" w:author="Y. Ghiassi-Farrokhfal" w:date="2020-04-26T17:04:00Z" w:initials="YG">
    <w:p w14:paraId="5BFE811A" w14:textId="21EB6C0D" w:rsidR="00D40252" w:rsidRDefault="00D40252">
      <w:pPr>
        <w:pStyle w:val="CommentText"/>
        <w:rPr>
          <w:lang w:val="en-US"/>
        </w:rPr>
      </w:pPr>
      <w:r>
        <w:rPr>
          <w:rStyle w:val="CommentReference"/>
        </w:rPr>
        <w:annotationRef/>
      </w:r>
      <w:r w:rsidR="008C4A77">
        <w:rPr>
          <w:lang w:val="en-US"/>
        </w:rPr>
        <w:t xml:space="preserve">The introduction is a bit dry. </w:t>
      </w:r>
      <w:r>
        <w:rPr>
          <w:lang w:val="en-US"/>
        </w:rPr>
        <w:t>I think the intro can be much stronger and nicer if you add:</w:t>
      </w:r>
    </w:p>
    <w:p w14:paraId="1A51D6A6" w14:textId="77777777" w:rsidR="00D40252" w:rsidRDefault="00D40252" w:rsidP="00D40252">
      <w:pPr>
        <w:pStyle w:val="CommentText"/>
        <w:numPr>
          <w:ilvl w:val="0"/>
          <w:numId w:val="20"/>
        </w:numPr>
        <w:rPr>
          <w:lang w:val="en-US"/>
        </w:rPr>
      </w:pPr>
      <w:r>
        <w:rPr>
          <w:lang w:val="en-US"/>
        </w:rPr>
        <w:t xml:space="preserve"> A </w:t>
      </w:r>
      <w:r w:rsidR="008C4A77">
        <w:rPr>
          <w:lang w:val="en-US"/>
        </w:rPr>
        <w:t>figure that shows the timeline since the evolution of eco-system concept and when/where this concept has been used for.</w:t>
      </w:r>
    </w:p>
    <w:p w14:paraId="023D823D" w14:textId="77777777" w:rsidR="008C4A77" w:rsidRDefault="008C4A77" w:rsidP="00D40252">
      <w:pPr>
        <w:pStyle w:val="CommentText"/>
        <w:numPr>
          <w:ilvl w:val="0"/>
          <w:numId w:val="20"/>
        </w:numPr>
        <w:rPr>
          <w:lang w:val="en-US"/>
        </w:rPr>
      </w:pPr>
      <w:r>
        <w:rPr>
          <w:lang w:val="en-US"/>
        </w:rPr>
        <w:t xml:space="preserve">Adding </w:t>
      </w:r>
      <w:proofErr w:type="spellStart"/>
      <w:r>
        <w:rPr>
          <w:lang w:val="en-US"/>
        </w:rPr>
        <w:t>pratical</w:t>
      </w:r>
      <w:proofErr w:type="spellEnd"/>
      <w:r>
        <w:rPr>
          <w:lang w:val="en-US"/>
        </w:rPr>
        <w:t xml:space="preserve"> examples of using the concept of eco-system that helped. Or examples of real-world eco-system after you include the definition of Moore (1993). </w:t>
      </w:r>
    </w:p>
    <w:p w14:paraId="383ABC8A" w14:textId="7F13B2A4" w:rsidR="009641CE" w:rsidRPr="00D40252" w:rsidRDefault="009641CE" w:rsidP="00D40252">
      <w:pPr>
        <w:pStyle w:val="CommentText"/>
        <w:numPr>
          <w:ilvl w:val="0"/>
          <w:numId w:val="20"/>
        </w:numPr>
        <w:rPr>
          <w:lang w:val="en-US"/>
        </w:rPr>
      </w:pPr>
      <w:r>
        <w:rPr>
          <w:lang w:val="en-US"/>
        </w:rPr>
        <w:t xml:space="preserve"> Examples of other metaphoric concepts (other than eco-systems) that didn’t really help</w:t>
      </w:r>
    </w:p>
  </w:comment>
  <w:comment w:id="22" w:author="Y. Ghiassi-Farrokhfal" w:date="2020-04-26T16:30:00Z" w:initials="YG">
    <w:p w14:paraId="63458696" w14:textId="6C9B6CA3" w:rsidR="00A17338" w:rsidRPr="00A17338" w:rsidRDefault="00A17338">
      <w:pPr>
        <w:pStyle w:val="CommentText"/>
        <w:rPr>
          <w:lang w:val="en-US"/>
        </w:rPr>
      </w:pPr>
      <w:r>
        <w:rPr>
          <w:rStyle w:val="CommentReference"/>
        </w:rPr>
        <w:annotationRef/>
      </w:r>
      <w:proofErr w:type="spellStart"/>
      <w:r>
        <w:rPr>
          <w:lang w:val="en-US"/>
        </w:rPr>
        <w:t>Its</w:t>
      </w:r>
      <w:proofErr w:type="spellEnd"/>
      <w:r>
        <w:rPr>
          <w:lang w:val="en-US"/>
        </w:rPr>
        <w:t xml:space="preserve"> not ‘your’ definition. </w:t>
      </w:r>
    </w:p>
  </w:comment>
  <w:comment w:id="30" w:author="Y. Ghiassi-Farrokhfal" w:date="2020-04-26T17:19:00Z" w:initials="YG">
    <w:p w14:paraId="3B4CE522" w14:textId="62581F14" w:rsidR="0047029C" w:rsidRPr="0047029C" w:rsidRDefault="0047029C">
      <w:pPr>
        <w:pStyle w:val="CommentText"/>
        <w:rPr>
          <w:lang w:val="en-US"/>
        </w:rPr>
      </w:pPr>
      <w:r>
        <w:rPr>
          <w:rStyle w:val="CommentReference"/>
        </w:rPr>
        <w:annotationRef/>
      </w:r>
      <w:r>
        <w:rPr>
          <w:lang w:val="en-US"/>
        </w:rPr>
        <w:t xml:space="preserve">I think you should elaborate much more on </w:t>
      </w:r>
      <w:proofErr w:type="spellStart"/>
      <w:r>
        <w:rPr>
          <w:lang w:val="en-US"/>
        </w:rPr>
        <w:t>definting</w:t>
      </w:r>
      <w:proofErr w:type="spellEnd"/>
      <w:r>
        <w:rPr>
          <w:lang w:val="en-US"/>
        </w:rPr>
        <w:t xml:space="preserve"> the details of an eco-system. Maybe even with </w:t>
      </w:r>
      <w:proofErr w:type="spellStart"/>
      <w:r>
        <w:rPr>
          <w:lang w:val="en-US"/>
        </w:rPr>
        <w:t>fugures</w:t>
      </w:r>
      <w:proofErr w:type="spellEnd"/>
      <w:r>
        <w:rPr>
          <w:lang w:val="en-US"/>
        </w:rPr>
        <w:t>. The whole paper is about eco-system and you currently only define it in a few sentences by Moor (1993)</w:t>
      </w:r>
    </w:p>
  </w:comment>
  <w:comment w:id="31" w:author="Y. Ghiassi-Farrokhfal" w:date="2020-04-26T16:43:00Z" w:initials="YG">
    <w:p w14:paraId="15082D56" w14:textId="5D959EE8" w:rsidR="00FB3AD4" w:rsidRPr="00FB3AD4" w:rsidRDefault="00FB3AD4">
      <w:pPr>
        <w:pStyle w:val="CommentText"/>
        <w:rPr>
          <w:lang w:val="en-US"/>
        </w:rPr>
      </w:pPr>
      <w:r>
        <w:rPr>
          <w:rStyle w:val="CommentReference"/>
        </w:rPr>
        <w:annotationRef/>
      </w:r>
      <w:r>
        <w:rPr>
          <w:lang w:val="en-US"/>
        </w:rPr>
        <w:t>I don’t like the table formatting. Can you improve it?</w:t>
      </w:r>
    </w:p>
  </w:comment>
  <w:comment w:id="34" w:author="Y. Ghiassi-Farrokhfal" w:date="2020-04-26T17:02:00Z" w:initials="YG">
    <w:p w14:paraId="6410495B" w14:textId="1CB3C935" w:rsidR="00D40252" w:rsidRPr="00D40252" w:rsidRDefault="00D40252">
      <w:pPr>
        <w:pStyle w:val="CommentText"/>
        <w:rPr>
          <w:lang w:val="en-US"/>
        </w:rPr>
      </w:pPr>
      <w:r>
        <w:rPr>
          <w:rStyle w:val="CommentReference"/>
        </w:rPr>
        <w:annotationRef/>
      </w:r>
      <w:r>
        <w:rPr>
          <w:lang w:val="en-US"/>
        </w:rPr>
        <w:t xml:space="preserve">The connection between this sentence and the rest of section is missing. One expects that you ll elaborate on these three aspects in the following but its not very clear from the text. Can you create sub-sub-section for each of these three insights? </w:t>
      </w:r>
    </w:p>
  </w:comment>
  <w:comment w:id="38" w:author="Y. Ghiassi-Farrokhfal" w:date="2020-04-26T17:15:00Z" w:initials="YG">
    <w:p w14:paraId="2E2E4B5F" w14:textId="4BCAD455" w:rsidR="006D4F2D" w:rsidRPr="006D4F2D" w:rsidRDefault="006D4F2D">
      <w:pPr>
        <w:pStyle w:val="CommentText"/>
        <w:rPr>
          <w:lang w:val="en-US"/>
        </w:rPr>
      </w:pPr>
      <w:r>
        <w:rPr>
          <w:rStyle w:val="CommentReference"/>
        </w:rPr>
        <w:annotationRef/>
      </w:r>
      <w:r>
        <w:rPr>
          <w:lang w:val="en-US"/>
        </w:rPr>
        <w:t>Maybe rotating tables 90 degrees help?</w:t>
      </w:r>
    </w:p>
  </w:comment>
  <w:comment w:id="40" w:author="Y. Ghiassi-Farrokhfal" w:date="2020-04-26T18:07:00Z" w:initials="YG">
    <w:p w14:paraId="1FCCF9B6" w14:textId="7CCAB336" w:rsidR="0012029D" w:rsidRDefault="0012029D">
      <w:pPr>
        <w:pStyle w:val="CommentText"/>
      </w:pPr>
      <w:r>
        <w:rPr>
          <w:rStyle w:val="CommentReference"/>
        </w:rPr>
        <w:annotationRef/>
      </w:r>
      <w:r>
        <w:rPr>
          <w:lang w:val="en-US"/>
        </w:rPr>
        <w:t>Here add a few sentences listing all streams you are going to discuss and why they matter?</w:t>
      </w:r>
    </w:p>
  </w:comment>
  <w:comment w:id="42" w:author="Y. Ghiassi-Farrokhfal" w:date="2020-04-26T17:29:00Z" w:initials="YG">
    <w:p w14:paraId="2A5581D2" w14:textId="658B15B8" w:rsidR="00A71DDA" w:rsidRPr="00A71DDA" w:rsidRDefault="00A71DDA">
      <w:pPr>
        <w:pStyle w:val="CommentText"/>
        <w:rPr>
          <w:lang w:val="en-US"/>
        </w:rPr>
      </w:pPr>
      <w:r>
        <w:rPr>
          <w:rStyle w:val="CommentReference"/>
        </w:rPr>
        <w:annotationRef/>
      </w:r>
      <w:r>
        <w:rPr>
          <w:lang w:val="en-US"/>
        </w:rPr>
        <w:t>Its definition is missing/unclear.</w:t>
      </w:r>
      <w:r w:rsidR="00DE54D6">
        <w:rPr>
          <w:lang w:val="en-US"/>
        </w:rPr>
        <w:t xml:space="preserve"> </w:t>
      </w:r>
      <w:proofErr w:type="gramStart"/>
      <w:r w:rsidR="00DE54D6">
        <w:rPr>
          <w:lang w:val="en-US"/>
        </w:rPr>
        <w:t>Also</w:t>
      </w:r>
      <w:proofErr w:type="gramEnd"/>
      <w:r w:rsidR="00DE54D6">
        <w:rPr>
          <w:lang w:val="en-US"/>
        </w:rPr>
        <w:t xml:space="preserve"> in the following you define Value net which is different </w:t>
      </w:r>
      <w:proofErr w:type="spellStart"/>
      <w:r w:rsidR="00DE54D6">
        <w:rPr>
          <w:lang w:val="en-US"/>
        </w:rPr>
        <w:t>ffrom</w:t>
      </w:r>
      <w:proofErr w:type="spellEnd"/>
      <w:r w:rsidR="00DE54D6">
        <w:rPr>
          <w:lang w:val="en-US"/>
        </w:rPr>
        <w:t xml:space="preserve"> Value network? If yes, should you not include it here?</w:t>
      </w:r>
    </w:p>
  </w:comment>
  <w:comment w:id="43" w:author="Y. Ghiassi-Farrokhfal" w:date="2020-04-26T17:50:00Z" w:initials="YG">
    <w:p w14:paraId="319D6A17" w14:textId="698C956B" w:rsidR="009134E7" w:rsidRPr="009134E7" w:rsidRDefault="009134E7">
      <w:pPr>
        <w:pStyle w:val="CommentText"/>
        <w:rPr>
          <w:lang w:val="en-US"/>
        </w:rPr>
      </w:pPr>
      <w:r>
        <w:rPr>
          <w:rStyle w:val="CommentReference"/>
        </w:rPr>
        <w:annotationRef/>
      </w:r>
      <w:r>
        <w:rPr>
          <w:lang w:val="en-US"/>
        </w:rPr>
        <w:t xml:space="preserve">It’s a long sentence. </w:t>
      </w:r>
      <w:proofErr w:type="gramStart"/>
      <w:r>
        <w:rPr>
          <w:lang w:val="en-US"/>
        </w:rPr>
        <w:t>Also</w:t>
      </w:r>
      <w:proofErr w:type="gramEnd"/>
      <w:r>
        <w:rPr>
          <w:lang w:val="en-US"/>
        </w:rPr>
        <w:t xml:space="preserve"> it needs a citation.</w:t>
      </w:r>
    </w:p>
  </w:comment>
  <w:comment w:id="44" w:author="Y. Ghiassi-Farrokhfal" w:date="2020-04-26T17:56:00Z" w:initials="YG">
    <w:p w14:paraId="2934FDBC" w14:textId="71D00E55" w:rsidR="0095507A" w:rsidRPr="0095507A" w:rsidRDefault="0095507A">
      <w:pPr>
        <w:pStyle w:val="CommentText"/>
        <w:rPr>
          <w:lang w:val="en-US"/>
        </w:rPr>
      </w:pPr>
      <w:r>
        <w:rPr>
          <w:rStyle w:val="CommentReference"/>
        </w:rPr>
        <w:annotationRef/>
      </w:r>
      <w:r>
        <w:rPr>
          <w:lang w:val="en-US"/>
        </w:rPr>
        <w:t>It’s a long sentence.</w:t>
      </w:r>
    </w:p>
  </w:comment>
  <w:comment w:id="45" w:author="Y. Ghiassi-Farrokhfal" w:date="2020-04-26T18:12:00Z" w:initials="YG">
    <w:p w14:paraId="43D71185" w14:textId="148685ED" w:rsidR="00BA0A7E" w:rsidRPr="00BA0A7E" w:rsidRDefault="00BA0A7E">
      <w:pPr>
        <w:pStyle w:val="CommentText"/>
        <w:rPr>
          <w:lang w:val="en-US"/>
        </w:rPr>
      </w:pPr>
      <w:r>
        <w:rPr>
          <w:rStyle w:val="CommentReference"/>
        </w:rPr>
        <w:annotationRef/>
      </w:r>
      <w:r>
        <w:rPr>
          <w:lang w:val="en-US"/>
        </w:rPr>
        <w:t>Would you say this is also your contribution? If yes, you should mention it in the intro</w:t>
      </w:r>
    </w:p>
  </w:comment>
  <w:comment w:id="66" w:author="Y. Ghiassi-Farrokhfal" w:date="2020-04-26T18:27:00Z" w:initials="YG">
    <w:p w14:paraId="0C5746F4" w14:textId="6FE77E9C" w:rsidR="00960438" w:rsidRPr="00960438" w:rsidRDefault="00960438">
      <w:pPr>
        <w:pStyle w:val="CommentText"/>
        <w:rPr>
          <w:lang w:val="en-US"/>
        </w:rPr>
      </w:pPr>
      <w:r>
        <w:rPr>
          <w:rStyle w:val="CommentReference"/>
        </w:rPr>
        <w:annotationRef/>
      </w:r>
      <w:r>
        <w:rPr>
          <w:lang w:val="en-US"/>
        </w:rPr>
        <w:t>This sentence seems disconnected to the previous one.</w:t>
      </w:r>
    </w:p>
  </w:comment>
  <w:comment w:id="67" w:author="Y. Ghiassi-Farrokhfal" w:date="2020-04-26T18:32:00Z" w:initials="YG">
    <w:p w14:paraId="3FC94658" w14:textId="4D854AEE" w:rsidR="00960438" w:rsidRPr="00960438" w:rsidRDefault="00960438">
      <w:pPr>
        <w:pStyle w:val="CommentText"/>
        <w:rPr>
          <w:lang w:val="en-US"/>
        </w:rPr>
      </w:pPr>
      <w:r>
        <w:rPr>
          <w:rStyle w:val="CommentReference"/>
        </w:rPr>
        <w:annotationRef/>
      </w:r>
      <w:r>
        <w:rPr>
          <w:lang w:val="en-US"/>
        </w:rPr>
        <w:t xml:space="preserve">It doesn’t accurately match the premises of the abstract: </w:t>
      </w:r>
      <w:r w:rsidRPr="00E05804">
        <w:t xml:space="preserve">We aim to show that the ecosystem construct does have at least some </w:t>
      </w:r>
      <w:r w:rsidRPr="00E05804">
        <w:rPr>
          <w:lang w:val="en-US"/>
        </w:rPr>
        <w:t>research consensus</w:t>
      </w:r>
      <w:r>
        <w:rPr>
          <w:lang w:val="en-US"/>
        </w:rPr>
        <w:t>. Or its not clear from your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C54B9E" w15:done="0"/>
  <w15:commentEx w15:paraId="1EF126F4" w15:done="0"/>
  <w15:commentEx w15:paraId="200802C1" w15:done="0"/>
  <w15:commentEx w15:paraId="383ABC8A" w15:done="0"/>
  <w15:commentEx w15:paraId="63458696" w15:done="0"/>
  <w15:commentEx w15:paraId="3B4CE522" w15:done="0"/>
  <w15:commentEx w15:paraId="15082D56" w15:done="0"/>
  <w15:commentEx w15:paraId="6410495B" w15:done="0"/>
  <w15:commentEx w15:paraId="2E2E4B5F" w15:done="0"/>
  <w15:commentEx w15:paraId="1FCCF9B6" w15:done="0"/>
  <w15:commentEx w15:paraId="2A5581D2" w15:done="0"/>
  <w15:commentEx w15:paraId="319D6A17" w15:done="0"/>
  <w15:commentEx w15:paraId="2934FDBC" w15:done="0"/>
  <w15:commentEx w15:paraId="43D71185" w15:done="0"/>
  <w15:commentEx w15:paraId="0C5746F4" w15:done="0"/>
  <w15:commentEx w15:paraId="3FC946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C54B9E" w16cid:durableId="22503864"/>
  <w16cid:commentId w16cid:paraId="1EF126F4" w16cid:durableId="22505188"/>
  <w16cid:commentId w16cid:paraId="200802C1" w16cid:durableId="225051EC"/>
  <w16cid:commentId w16cid:paraId="383ABC8A" w16cid:durableId="22503DA1"/>
  <w16cid:commentId w16cid:paraId="63458696" w16cid:durableId="225035B9"/>
  <w16cid:commentId w16cid:paraId="3B4CE522" w16cid:durableId="2250411F"/>
  <w16cid:commentId w16cid:paraId="15082D56" w16cid:durableId="22503894"/>
  <w16cid:commentId w16cid:paraId="6410495B" w16cid:durableId="22503D0F"/>
  <w16cid:commentId w16cid:paraId="2E2E4B5F" w16cid:durableId="2250402C"/>
  <w16cid:commentId w16cid:paraId="1FCCF9B6" w16cid:durableId="22504C4B"/>
  <w16cid:commentId w16cid:paraId="2A5581D2" w16cid:durableId="2250437C"/>
  <w16cid:commentId w16cid:paraId="319D6A17" w16cid:durableId="22504872"/>
  <w16cid:commentId w16cid:paraId="2934FDBC" w16cid:durableId="225049E2"/>
  <w16cid:commentId w16cid:paraId="43D71185" w16cid:durableId="22504DA3"/>
  <w16cid:commentId w16cid:paraId="0C5746F4" w16cid:durableId="22505117"/>
  <w16cid:commentId w16cid:paraId="3FC94658" w16cid:durableId="225052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1897"/>
    <w:multiLevelType w:val="multilevel"/>
    <w:tmpl w:val="FEE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269D"/>
    <w:multiLevelType w:val="multilevel"/>
    <w:tmpl w:val="0686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41C9B"/>
    <w:multiLevelType w:val="hybridMultilevel"/>
    <w:tmpl w:val="1A5E0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32F2EBC"/>
    <w:multiLevelType w:val="multilevel"/>
    <w:tmpl w:val="57A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C5AB6"/>
    <w:multiLevelType w:val="multilevel"/>
    <w:tmpl w:val="794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F2715"/>
    <w:multiLevelType w:val="hybridMultilevel"/>
    <w:tmpl w:val="E9E0EE54"/>
    <w:lvl w:ilvl="0" w:tplc="FD30B4A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117A82"/>
    <w:multiLevelType w:val="hybridMultilevel"/>
    <w:tmpl w:val="3926ED2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2D4F7667"/>
    <w:multiLevelType w:val="hybridMultilevel"/>
    <w:tmpl w:val="64104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87603C"/>
    <w:multiLevelType w:val="hybridMultilevel"/>
    <w:tmpl w:val="6BDC6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215FD8"/>
    <w:multiLevelType w:val="hybridMultilevel"/>
    <w:tmpl w:val="76CC1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FC245D"/>
    <w:multiLevelType w:val="multilevel"/>
    <w:tmpl w:val="5FB076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A8E5FAA"/>
    <w:multiLevelType w:val="hybridMultilevel"/>
    <w:tmpl w:val="D7BE0C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51961DE3"/>
    <w:multiLevelType w:val="hybridMultilevel"/>
    <w:tmpl w:val="78E4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170316"/>
    <w:multiLevelType w:val="multilevel"/>
    <w:tmpl w:val="15BA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B47F2"/>
    <w:multiLevelType w:val="multilevel"/>
    <w:tmpl w:val="B05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828EF"/>
    <w:multiLevelType w:val="multilevel"/>
    <w:tmpl w:val="4678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90E8C"/>
    <w:multiLevelType w:val="multilevel"/>
    <w:tmpl w:val="8392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F58E9"/>
    <w:multiLevelType w:val="multilevel"/>
    <w:tmpl w:val="76F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2771A8"/>
    <w:multiLevelType w:val="multilevel"/>
    <w:tmpl w:val="1A96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32132"/>
    <w:multiLevelType w:val="multilevel"/>
    <w:tmpl w:val="88B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7"/>
  </w:num>
  <w:num w:numId="4">
    <w:abstractNumId w:val="6"/>
  </w:num>
  <w:num w:numId="5">
    <w:abstractNumId w:val="16"/>
  </w:num>
  <w:num w:numId="6">
    <w:abstractNumId w:val="0"/>
  </w:num>
  <w:num w:numId="7">
    <w:abstractNumId w:val="4"/>
  </w:num>
  <w:num w:numId="8">
    <w:abstractNumId w:val="15"/>
  </w:num>
  <w:num w:numId="9">
    <w:abstractNumId w:val="3"/>
  </w:num>
  <w:num w:numId="10">
    <w:abstractNumId w:val="1"/>
  </w:num>
  <w:num w:numId="11">
    <w:abstractNumId w:val="8"/>
  </w:num>
  <w:num w:numId="12">
    <w:abstractNumId w:val="19"/>
  </w:num>
  <w:num w:numId="13">
    <w:abstractNumId w:val="13"/>
  </w:num>
  <w:num w:numId="14">
    <w:abstractNumId w:val="14"/>
  </w:num>
  <w:num w:numId="15">
    <w:abstractNumId w:val="11"/>
  </w:num>
  <w:num w:numId="16">
    <w:abstractNumId w:val="2"/>
  </w:num>
  <w:num w:numId="17">
    <w:abstractNumId w:val="18"/>
  </w:num>
  <w:num w:numId="18">
    <w:abstractNumId w:val="17"/>
  </w:num>
  <w:num w:numId="19">
    <w:abstractNumId w:val="10"/>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 Ghiassi-Farrokhfal">
    <w15:presenceInfo w15:providerId="AD" w15:userId="S::59038ygh@eur.nl::5d9ebcb1-f20f-458c-85fd-3e9199955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A3"/>
    <w:rsid w:val="0000133E"/>
    <w:rsid w:val="00002437"/>
    <w:rsid w:val="000123DF"/>
    <w:rsid w:val="00042272"/>
    <w:rsid w:val="00052038"/>
    <w:rsid w:val="00056DB4"/>
    <w:rsid w:val="00087B44"/>
    <w:rsid w:val="000920F4"/>
    <w:rsid w:val="000B7F0C"/>
    <w:rsid w:val="000C209C"/>
    <w:rsid w:val="000C42C9"/>
    <w:rsid w:val="0011128F"/>
    <w:rsid w:val="0012029D"/>
    <w:rsid w:val="001263FF"/>
    <w:rsid w:val="00131C3B"/>
    <w:rsid w:val="00160C85"/>
    <w:rsid w:val="00177951"/>
    <w:rsid w:val="00194EA0"/>
    <w:rsid w:val="001970C7"/>
    <w:rsid w:val="001A1BCB"/>
    <w:rsid w:val="001A32D3"/>
    <w:rsid w:val="001A3A81"/>
    <w:rsid w:val="001D1BE8"/>
    <w:rsid w:val="001D41B0"/>
    <w:rsid w:val="001E742C"/>
    <w:rsid w:val="001F4B72"/>
    <w:rsid w:val="00201357"/>
    <w:rsid w:val="00213B9B"/>
    <w:rsid w:val="00216AD8"/>
    <w:rsid w:val="002423A1"/>
    <w:rsid w:val="00245006"/>
    <w:rsid w:val="002522D3"/>
    <w:rsid w:val="002535C1"/>
    <w:rsid w:val="00263082"/>
    <w:rsid w:val="00270BF5"/>
    <w:rsid w:val="00271513"/>
    <w:rsid w:val="002743C7"/>
    <w:rsid w:val="00274601"/>
    <w:rsid w:val="002827A3"/>
    <w:rsid w:val="0029661E"/>
    <w:rsid w:val="002B75E0"/>
    <w:rsid w:val="002F64D2"/>
    <w:rsid w:val="00300124"/>
    <w:rsid w:val="00306949"/>
    <w:rsid w:val="003111DD"/>
    <w:rsid w:val="003115E6"/>
    <w:rsid w:val="00311853"/>
    <w:rsid w:val="00321E30"/>
    <w:rsid w:val="0032245B"/>
    <w:rsid w:val="00323F12"/>
    <w:rsid w:val="003313E7"/>
    <w:rsid w:val="00334984"/>
    <w:rsid w:val="003564A1"/>
    <w:rsid w:val="00357CD5"/>
    <w:rsid w:val="00382DE4"/>
    <w:rsid w:val="003B584F"/>
    <w:rsid w:val="003D3815"/>
    <w:rsid w:val="003F02D8"/>
    <w:rsid w:val="003F72A8"/>
    <w:rsid w:val="004476E1"/>
    <w:rsid w:val="0047029C"/>
    <w:rsid w:val="00481E00"/>
    <w:rsid w:val="00484EB2"/>
    <w:rsid w:val="00490D7C"/>
    <w:rsid w:val="004957EE"/>
    <w:rsid w:val="004A6403"/>
    <w:rsid w:val="004B4FDE"/>
    <w:rsid w:val="004B7725"/>
    <w:rsid w:val="004D6291"/>
    <w:rsid w:val="004F63B8"/>
    <w:rsid w:val="004F6BBA"/>
    <w:rsid w:val="004F6F07"/>
    <w:rsid w:val="004F79A0"/>
    <w:rsid w:val="00535818"/>
    <w:rsid w:val="005443DE"/>
    <w:rsid w:val="005459C5"/>
    <w:rsid w:val="00551838"/>
    <w:rsid w:val="00551ACD"/>
    <w:rsid w:val="005B11E0"/>
    <w:rsid w:val="005B5097"/>
    <w:rsid w:val="005B5A75"/>
    <w:rsid w:val="005C0BE0"/>
    <w:rsid w:val="006012B8"/>
    <w:rsid w:val="00606400"/>
    <w:rsid w:val="0063297A"/>
    <w:rsid w:val="00636C16"/>
    <w:rsid w:val="00637825"/>
    <w:rsid w:val="00644CFC"/>
    <w:rsid w:val="00687561"/>
    <w:rsid w:val="006915D8"/>
    <w:rsid w:val="0069452F"/>
    <w:rsid w:val="006C2985"/>
    <w:rsid w:val="006C443B"/>
    <w:rsid w:val="006D4F2D"/>
    <w:rsid w:val="006D76E6"/>
    <w:rsid w:val="006E7A1B"/>
    <w:rsid w:val="006F45C5"/>
    <w:rsid w:val="00700DA7"/>
    <w:rsid w:val="00704B2D"/>
    <w:rsid w:val="00721386"/>
    <w:rsid w:val="007364B2"/>
    <w:rsid w:val="00757A6F"/>
    <w:rsid w:val="0076519E"/>
    <w:rsid w:val="007834F0"/>
    <w:rsid w:val="007845C3"/>
    <w:rsid w:val="00793A25"/>
    <w:rsid w:val="007B2434"/>
    <w:rsid w:val="007C04E7"/>
    <w:rsid w:val="007C5045"/>
    <w:rsid w:val="007E39C0"/>
    <w:rsid w:val="007F345F"/>
    <w:rsid w:val="00804578"/>
    <w:rsid w:val="00811148"/>
    <w:rsid w:val="00814A80"/>
    <w:rsid w:val="008201F2"/>
    <w:rsid w:val="008254FD"/>
    <w:rsid w:val="00834209"/>
    <w:rsid w:val="00850B0F"/>
    <w:rsid w:val="00850B4F"/>
    <w:rsid w:val="00855747"/>
    <w:rsid w:val="0087430F"/>
    <w:rsid w:val="00897AE6"/>
    <w:rsid w:val="008A46C3"/>
    <w:rsid w:val="008C4A77"/>
    <w:rsid w:val="008C7BA1"/>
    <w:rsid w:val="008D1678"/>
    <w:rsid w:val="008D3617"/>
    <w:rsid w:val="008E25BB"/>
    <w:rsid w:val="008E2DC8"/>
    <w:rsid w:val="008F1399"/>
    <w:rsid w:val="009134E7"/>
    <w:rsid w:val="00923D8C"/>
    <w:rsid w:val="00935ECC"/>
    <w:rsid w:val="0095507A"/>
    <w:rsid w:val="00960438"/>
    <w:rsid w:val="0096176D"/>
    <w:rsid w:val="009641CE"/>
    <w:rsid w:val="00966305"/>
    <w:rsid w:val="0097484A"/>
    <w:rsid w:val="00981831"/>
    <w:rsid w:val="009848BA"/>
    <w:rsid w:val="00990052"/>
    <w:rsid w:val="00991579"/>
    <w:rsid w:val="009B2F89"/>
    <w:rsid w:val="009C1323"/>
    <w:rsid w:val="009C359A"/>
    <w:rsid w:val="009D2680"/>
    <w:rsid w:val="009F7899"/>
    <w:rsid w:val="00A078BD"/>
    <w:rsid w:val="00A17338"/>
    <w:rsid w:val="00A21749"/>
    <w:rsid w:val="00A50D7A"/>
    <w:rsid w:val="00A71757"/>
    <w:rsid w:val="00A71DDA"/>
    <w:rsid w:val="00A865B1"/>
    <w:rsid w:val="00AA0D7E"/>
    <w:rsid w:val="00AA2A65"/>
    <w:rsid w:val="00AC3C7D"/>
    <w:rsid w:val="00AD63DD"/>
    <w:rsid w:val="00AD6F5A"/>
    <w:rsid w:val="00AE238F"/>
    <w:rsid w:val="00AE461E"/>
    <w:rsid w:val="00AF29CE"/>
    <w:rsid w:val="00AF4A52"/>
    <w:rsid w:val="00AF66D1"/>
    <w:rsid w:val="00B05F71"/>
    <w:rsid w:val="00B07FAD"/>
    <w:rsid w:val="00B1744A"/>
    <w:rsid w:val="00B30926"/>
    <w:rsid w:val="00B3330E"/>
    <w:rsid w:val="00B4252E"/>
    <w:rsid w:val="00B60B97"/>
    <w:rsid w:val="00B76F83"/>
    <w:rsid w:val="00B8640B"/>
    <w:rsid w:val="00BA0A7E"/>
    <w:rsid w:val="00BC118D"/>
    <w:rsid w:val="00BC2038"/>
    <w:rsid w:val="00BE022A"/>
    <w:rsid w:val="00C10794"/>
    <w:rsid w:val="00C111DD"/>
    <w:rsid w:val="00C24115"/>
    <w:rsid w:val="00C32BA4"/>
    <w:rsid w:val="00C3484F"/>
    <w:rsid w:val="00C60C11"/>
    <w:rsid w:val="00C652AB"/>
    <w:rsid w:val="00C93778"/>
    <w:rsid w:val="00CB1C79"/>
    <w:rsid w:val="00CB33A5"/>
    <w:rsid w:val="00CC14DC"/>
    <w:rsid w:val="00CC1D97"/>
    <w:rsid w:val="00CF1FDF"/>
    <w:rsid w:val="00CF3DD3"/>
    <w:rsid w:val="00D12524"/>
    <w:rsid w:val="00D12EF5"/>
    <w:rsid w:val="00D162BD"/>
    <w:rsid w:val="00D40252"/>
    <w:rsid w:val="00D4509A"/>
    <w:rsid w:val="00D72075"/>
    <w:rsid w:val="00D7620A"/>
    <w:rsid w:val="00D768E0"/>
    <w:rsid w:val="00D84D18"/>
    <w:rsid w:val="00D86127"/>
    <w:rsid w:val="00DB1B19"/>
    <w:rsid w:val="00DD09EB"/>
    <w:rsid w:val="00DD1799"/>
    <w:rsid w:val="00DD7423"/>
    <w:rsid w:val="00DE54D6"/>
    <w:rsid w:val="00E05804"/>
    <w:rsid w:val="00E10264"/>
    <w:rsid w:val="00E339C2"/>
    <w:rsid w:val="00E344B0"/>
    <w:rsid w:val="00E44D8F"/>
    <w:rsid w:val="00E647C2"/>
    <w:rsid w:val="00E8513A"/>
    <w:rsid w:val="00EB36C4"/>
    <w:rsid w:val="00EC3E3B"/>
    <w:rsid w:val="00ED6A66"/>
    <w:rsid w:val="00EE2829"/>
    <w:rsid w:val="00EE3E7D"/>
    <w:rsid w:val="00EF4242"/>
    <w:rsid w:val="00F22A5D"/>
    <w:rsid w:val="00F32E14"/>
    <w:rsid w:val="00F41DE2"/>
    <w:rsid w:val="00F47E4D"/>
    <w:rsid w:val="00F52437"/>
    <w:rsid w:val="00F55A6F"/>
    <w:rsid w:val="00F56749"/>
    <w:rsid w:val="00F83DB5"/>
    <w:rsid w:val="00F91A7F"/>
    <w:rsid w:val="00FA26A7"/>
    <w:rsid w:val="00FA6445"/>
    <w:rsid w:val="00FB3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F777"/>
  <w15:chartTrackingRefBased/>
  <w15:docId w15:val="{34CD098A-3A22-704C-9200-41A63F0B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132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652AB"/>
    <w:pPr>
      <w:keepNext/>
      <w:keepLines/>
      <w:spacing w:before="240"/>
      <w:outlineLvl w:val="0"/>
    </w:pPr>
    <w:rPr>
      <w:rFonts w:asciiTheme="majorHAnsi" w:eastAsiaTheme="majorEastAsia" w:hAnsiTheme="majorHAnsi" w:cstheme="majorBidi"/>
      <w:color w:val="2F5496" w:themeColor="accent1" w:themeShade="BF"/>
      <w:sz w:val="32"/>
      <w:szCs w:val="32"/>
      <w:lang w:val="de-DE" w:eastAsia="en-US"/>
    </w:rPr>
  </w:style>
  <w:style w:type="paragraph" w:styleId="Heading2">
    <w:name w:val="heading 2"/>
    <w:basedOn w:val="Normal"/>
    <w:next w:val="Normal"/>
    <w:link w:val="Heading2Char"/>
    <w:uiPriority w:val="9"/>
    <w:unhideWhenUsed/>
    <w:qFormat/>
    <w:rsid w:val="00D12EF5"/>
    <w:pPr>
      <w:keepNext/>
      <w:keepLines/>
      <w:spacing w:before="40"/>
      <w:outlineLvl w:val="1"/>
    </w:pPr>
    <w:rPr>
      <w:rFonts w:asciiTheme="majorHAnsi" w:eastAsiaTheme="majorEastAsia" w:hAnsiTheme="majorHAnsi" w:cstheme="majorBidi"/>
      <w:color w:val="2F5496" w:themeColor="accent1" w:themeShade="BF"/>
      <w:sz w:val="26"/>
      <w:szCs w:val="26"/>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27A3"/>
    <w:pPr>
      <w:spacing w:before="100" w:beforeAutospacing="1" w:after="100" w:afterAutospacing="1"/>
    </w:pPr>
    <w:rPr>
      <w:lang w:val="de-DE"/>
    </w:rPr>
  </w:style>
  <w:style w:type="character" w:customStyle="1" w:styleId="Heading2Char">
    <w:name w:val="Heading 2 Char"/>
    <w:basedOn w:val="DefaultParagraphFont"/>
    <w:link w:val="Heading2"/>
    <w:uiPriority w:val="9"/>
    <w:rsid w:val="00D12EF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1513"/>
    <w:rPr>
      <w:color w:val="0563C1" w:themeColor="hyperlink"/>
      <w:u w:val="single"/>
    </w:rPr>
  </w:style>
  <w:style w:type="character" w:styleId="UnresolvedMention">
    <w:name w:val="Unresolved Mention"/>
    <w:basedOn w:val="DefaultParagraphFont"/>
    <w:uiPriority w:val="99"/>
    <w:semiHidden/>
    <w:unhideWhenUsed/>
    <w:rsid w:val="00271513"/>
    <w:rPr>
      <w:color w:val="605E5C"/>
      <w:shd w:val="clear" w:color="auto" w:fill="E1DFDD"/>
    </w:rPr>
  </w:style>
  <w:style w:type="character" w:customStyle="1" w:styleId="Heading1Char">
    <w:name w:val="Heading 1 Char"/>
    <w:basedOn w:val="DefaultParagraphFont"/>
    <w:link w:val="Heading1"/>
    <w:uiPriority w:val="9"/>
    <w:rsid w:val="00C652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3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59C5"/>
    <w:rPr>
      <w:sz w:val="18"/>
      <w:szCs w:val="18"/>
    </w:rPr>
  </w:style>
  <w:style w:type="character" w:customStyle="1" w:styleId="BalloonTextChar">
    <w:name w:val="Balloon Text Char"/>
    <w:basedOn w:val="DefaultParagraphFont"/>
    <w:link w:val="BalloonText"/>
    <w:uiPriority w:val="99"/>
    <w:semiHidden/>
    <w:rsid w:val="005459C5"/>
    <w:rPr>
      <w:rFonts w:ascii="Times New Roman" w:hAnsi="Times New Roman" w:cs="Times New Roman"/>
      <w:sz w:val="18"/>
      <w:szCs w:val="18"/>
    </w:rPr>
  </w:style>
  <w:style w:type="character" w:styleId="Emphasis">
    <w:name w:val="Emphasis"/>
    <w:basedOn w:val="DefaultParagraphFont"/>
    <w:uiPriority w:val="20"/>
    <w:qFormat/>
    <w:rsid w:val="00C3484F"/>
    <w:rPr>
      <w:i/>
      <w:iCs/>
    </w:rPr>
  </w:style>
  <w:style w:type="paragraph" w:customStyle="1" w:styleId="jn">
    <w:name w:val="jn"/>
    <w:basedOn w:val="Normal"/>
    <w:rsid w:val="00AA2A65"/>
    <w:pPr>
      <w:spacing w:before="100" w:beforeAutospacing="1" w:after="100" w:afterAutospacing="1"/>
    </w:pPr>
  </w:style>
  <w:style w:type="character" w:styleId="FollowedHyperlink">
    <w:name w:val="FollowedHyperlink"/>
    <w:basedOn w:val="DefaultParagraphFont"/>
    <w:uiPriority w:val="99"/>
    <w:semiHidden/>
    <w:unhideWhenUsed/>
    <w:rsid w:val="00F52437"/>
    <w:rPr>
      <w:color w:val="954F72" w:themeColor="followedHyperlink"/>
      <w:u w:val="single"/>
    </w:rPr>
  </w:style>
  <w:style w:type="character" w:styleId="CommentReference">
    <w:name w:val="annotation reference"/>
    <w:basedOn w:val="DefaultParagraphFont"/>
    <w:uiPriority w:val="99"/>
    <w:semiHidden/>
    <w:unhideWhenUsed/>
    <w:rsid w:val="00981831"/>
    <w:rPr>
      <w:sz w:val="16"/>
      <w:szCs w:val="16"/>
    </w:rPr>
  </w:style>
  <w:style w:type="paragraph" w:styleId="CommentText">
    <w:name w:val="annotation text"/>
    <w:basedOn w:val="Normal"/>
    <w:link w:val="CommentTextChar"/>
    <w:uiPriority w:val="99"/>
    <w:unhideWhenUsed/>
    <w:rsid w:val="00981831"/>
    <w:rPr>
      <w:sz w:val="20"/>
      <w:szCs w:val="20"/>
    </w:rPr>
  </w:style>
  <w:style w:type="character" w:customStyle="1" w:styleId="CommentTextChar">
    <w:name w:val="Comment Text Char"/>
    <w:basedOn w:val="DefaultParagraphFont"/>
    <w:link w:val="CommentText"/>
    <w:uiPriority w:val="99"/>
    <w:rsid w:val="0098183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81831"/>
    <w:rPr>
      <w:b/>
      <w:bCs/>
    </w:rPr>
  </w:style>
  <w:style w:type="character" w:customStyle="1" w:styleId="CommentSubjectChar">
    <w:name w:val="Comment Subject Char"/>
    <w:basedOn w:val="CommentTextChar"/>
    <w:link w:val="CommentSubject"/>
    <w:uiPriority w:val="99"/>
    <w:semiHidden/>
    <w:rsid w:val="00981831"/>
    <w:rPr>
      <w:rFonts w:ascii="Times New Roman" w:eastAsia="Times New Roman" w:hAnsi="Times New Roman" w:cs="Times New Roman"/>
      <w:b/>
      <w:bCs/>
      <w:sz w:val="20"/>
      <w:szCs w:val="20"/>
      <w:lang w:eastAsia="en-GB"/>
    </w:rPr>
  </w:style>
  <w:style w:type="paragraph" w:styleId="ListParagraph">
    <w:name w:val="List Paragraph"/>
    <w:basedOn w:val="Normal"/>
    <w:uiPriority w:val="34"/>
    <w:qFormat/>
    <w:rsid w:val="00DD7423"/>
    <w:pPr>
      <w:ind w:left="720"/>
      <w:contextualSpacing/>
    </w:pPr>
  </w:style>
  <w:style w:type="paragraph" w:customStyle="1" w:styleId="hm">
    <w:name w:val="hm"/>
    <w:basedOn w:val="Normal"/>
    <w:rsid w:val="005C0BE0"/>
    <w:pPr>
      <w:spacing w:before="100" w:beforeAutospacing="1" w:after="100" w:afterAutospacing="1"/>
    </w:pPr>
  </w:style>
  <w:style w:type="paragraph" w:styleId="HTMLPreformatted">
    <w:name w:val="HTML Preformatted"/>
    <w:basedOn w:val="Normal"/>
    <w:link w:val="HTMLPreformattedChar"/>
    <w:uiPriority w:val="99"/>
    <w:unhideWhenUsed/>
    <w:rsid w:val="005C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0BE0"/>
    <w:rPr>
      <w:rFonts w:ascii="Courier New" w:eastAsia="Times New Roman" w:hAnsi="Courier New" w:cs="Courier New"/>
      <w:sz w:val="20"/>
      <w:szCs w:val="20"/>
      <w:lang w:eastAsia="en-GB"/>
    </w:rPr>
  </w:style>
  <w:style w:type="character" w:customStyle="1" w:styleId="jb">
    <w:name w:val="jb"/>
    <w:basedOn w:val="DefaultParagraphFont"/>
    <w:rsid w:val="005C0BE0"/>
  </w:style>
  <w:style w:type="character" w:styleId="Strong">
    <w:name w:val="Strong"/>
    <w:basedOn w:val="DefaultParagraphFont"/>
    <w:uiPriority w:val="22"/>
    <w:qFormat/>
    <w:rsid w:val="005C0BE0"/>
    <w:rPr>
      <w:b/>
      <w:bCs/>
    </w:rPr>
  </w:style>
  <w:style w:type="character" w:styleId="BookTitle">
    <w:name w:val="Book Title"/>
    <w:basedOn w:val="DefaultParagraphFont"/>
    <w:uiPriority w:val="33"/>
    <w:qFormat/>
    <w:rsid w:val="00F55A6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9109">
      <w:bodyDiv w:val="1"/>
      <w:marLeft w:val="0"/>
      <w:marRight w:val="0"/>
      <w:marTop w:val="0"/>
      <w:marBottom w:val="0"/>
      <w:divBdr>
        <w:top w:val="none" w:sz="0" w:space="0" w:color="auto"/>
        <w:left w:val="none" w:sz="0" w:space="0" w:color="auto"/>
        <w:bottom w:val="none" w:sz="0" w:space="0" w:color="auto"/>
        <w:right w:val="none" w:sz="0" w:space="0" w:color="auto"/>
      </w:divBdr>
      <w:divsChild>
        <w:div w:id="227496695">
          <w:marLeft w:val="0"/>
          <w:marRight w:val="0"/>
          <w:marTop w:val="0"/>
          <w:marBottom w:val="0"/>
          <w:divBdr>
            <w:top w:val="none" w:sz="0" w:space="0" w:color="auto"/>
            <w:left w:val="none" w:sz="0" w:space="0" w:color="auto"/>
            <w:bottom w:val="none" w:sz="0" w:space="0" w:color="auto"/>
            <w:right w:val="none" w:sz="0" w:space="0" w:color="auto"/>
          </w:divBdr>
          <w:divsChild>
            <w:div w:id="1263536976">
              <w:marLeft w:val="0"/>
              <w:marRight w:val="0"/>
              <w:marTop w:val="0"/>
              <w:marBottom w:val="0"/>
              <w:divBdr>
                <w:top w:val="none" w:sz="0" w:space="0" w:color="auto"/>
                <w:left w:val="none" w:sz="0" w:space="0" w:color="auto"/>
                <w:bottom w:val="none" w:sz="0" w:space="0" w:color="auto"/>
                <w:right w:val="none" w:sz="0" w:space="0" w:color="auto"/>
              </w:divBdr>
              <w:divsChild>
                <w:div w:id="16015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439">
      <w:bodyDiv w:val="1"/>
      <w:marLeft w:val="0"/>
      <w:marRight w:val="0"/>
      <w:marTop w:val="0"/>
      <w:marBottom w:val="0"/>
      <w:divBdr>
        <w:top w:val="none" w:sz="0" w:space="0" w:color="auto"/>
        <w:left w:val="none" w:sz="0" w:space="0" w:color="auto"/>
        <w:bottom w:val="none" w:sz="0" w:space="0" w:color="auto"/>
        <w:right w:val="none" w:sz="0" w:space="0" w:color="auto"/>
      </w:divBdr>
      <w:divsChild>
        <w:div w:id="644161281">
          <w:marLeft w:val="0"/>
          <w:marRight w:val="0"/>
          <w:marTop w:val="0"/>
          <w:marBottom w:val="0"/>
          <w:divBdr>
            <w:top w:val="none" w:sz="0" w:space="0" w:color="auto"/>
            <w:left w:val="none" w:sz="0" w:space="0" w:color="auto"/>
            <w:bottom w:val="none" w:sz="0" w:space="0" w:color="auto"/>
            <w:right w:val="none" w:sz="0" w:space="0" w:color="auto"/>
          </w:divBdr>
          <w:divsChild>
            <w:div w:id="1433815650">
              <w:marLeft w:val="0"/>
              <w:marRight w:val="0"/>
              <w:marTop w:val="0"/>
              <w:marBottom w:val="0"/>
              <w:divBdr>
                <w:top w:val="none" w:sz="0" w:space="0" w:color="auto"/>
                <w:left w:val="none" w:sz="0" w:space="0" w:color="auto"/>
                <w:bottom w:val="none" w:sz="0" w:space="0" w:color="auto"/>
                <w:right w:val="none" w:sz="0" w:space="0" w:color="auto"/>
              </w:divBdr>
              <w:divsChild>
                <w:div w:id="10886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9025">
      <w:bodyDiv w:val="1"/>
      <w:marLeft w:val="0"/>
      <w:marRight w:val="0"/>
      <w:marTop w:val="0"/>
      <w:marBottom w:val="0"/>
      <w:divBdr>
        <w:top w:val="none" w:sz="0" w:space="0" w:color="auto"/>
        <w:left w:val="none" w:sz="0" w:space="0" w:color="auto"/>
        <w:bottom w:val="none" w:sz="0" w:space="0" w:color="auto"/>
        <w:right w:val="none" w:sz="0" w:space="0" w:color="auto"/>
      </w:divBdr>
      <w:divsChild>
        <w:div w:id="124812046">
          <w:marLeft w:val="0"/>
          <w:marRight w:val="0"/>
          <w:marTop w:val="0"/>
          <w:marBottom w:val="0"/>
          <w:divBdr>
            <w:top w:val="none" w:sz="0" w:space="0" w:color="auto"/>
            <w:left w:val="none" w:sz="0" w:space="0" w:color="auto"/>
            <w:bottom w:val="none" w:sz="0" w:space="0" w:color="auto"/>
            <w:right w:val="none" w:sz="0" w:space="0" w:color="auto"/>
          </w:divBdr>
          <w:divsChild>
            <w:div w:id="1552692121">
              <w:marLeft w:val="0"/>
              <w:marRight w:val="0"/>
              <w:marTop w:val="0"/>
              <w:marBottom w:val="0"/>
              <w:divBdr>
                <w:top w:val="none" w:sz="0" w:space="0" w:color="auto"/>
                <w:left w:val="none" w:sz="0" w:space="0" w:color="auto"/>
                <w:bottom w:val="none" w:sz="0" w:space="0" w:color="auto"/>
                <w:right w:val="none" w:sz="0" w:space="0" w:color="auto"/>
              </w:divBdr>
              <w:divsChild>
                <w:div w:id="1098522408">
                  <w:marLeft w:val="0"/>
                  <w:marRight w:val="0"/>
                  <w:marTop w:val="0"/>
                  <w:marBottom w:val="0"/>
                  <w:divBdr>
                    <w:top w:val="none" w:sz="0" w:space="0" w:color="auto"/>
                    <w:left w:val="none" w:sz="0" w:space="0" w:color="auto"/>
                    <w:bottom w:val="none" w:sz="0" w:space="0" w:color="auto"/>
                    <w:right w:val="none" w:sz="0" w:space="0" w:color="auto"/>
                  </w:divBdr>
                  <w:divsChild>
                    <w:div w:id="6729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650">
      <w:bodyDiv w:val="1"/>
      <w:marLeft w:val="0"/>
      <w:marRight w:val="0"/>
      <w:marTop w:val="0"/>
      <w:marBottom w:val="0"/>
      <w:divBdr>
        <w:top w:val="none" w:sz="0" w:space="0" w:color="auto"/>
        <w:left w:val="none" w:sz="0" w:space="0" w:color="auto"/>
        <w:bottom w:val="none" w:sz="0" w:space="0" w:color="auto"/>
        <w:right w:val="none" w:sz="0" w:space="0" w:color="auto"/>
      </w:divBdr>
      <w:divsChild>
        <w:div w:id="1307666956">
          <w:marLeft w:val="0"/>
          <w:marRight w:val="0"/>
          <w:marTop w:val="0"/>
          <w:marBottom w:val="0"/>
          <w:divBdr>
            <w:top w:val="none" w:sz="0" w:space="0" w:color="auto"/>
            <w:left w:val="none" w:sz="0" w:space="0" w:color="auto"/>
            <w:bottom w:val="none" w:sz="0" w:space="0" w:color="auto"/>
            <w:right w:val="none" w:sz="0" w:space="0" w:color="auto"/>
          </w:divBdr>
          <w:divsChild>
            <w:div w:id="336350542">
              <w:marLeft w:val="0"/>
              <w:marRight w:val="0"/>
              <w:marTop w:val="0"/>
              <w:marBottom w:val="0"/>
              <w:divBdr>
                <w:top w:val="none" w:sz="0" w:space="0" w:color="auto"/>
                <w:left w:val="none" w:sz="0" w:space="0" w:color="auto"/>
                <w:bottom w:val="none" w:sz="0" w:space="0" w:color="auto"/>
                <w:right w:val="none" w:sz="0" w:space="0" w:color="auto"/>
              </w:divBdr>
              <w:divsChild>
                <w:div w:id="1942453030">
                  <w:marLeft w:val="0"/>
                  <w:marRight w:val="0"/>
                  <w:marTop w:val="0"/>
                  <w:marBottom w:val="0"/>
                  <w:divBdr>
                    <w:top w:val="none" w:sz="0" w:space="0" w:color="auto"/>
                    <w:left w:val="none" w:sz="0" w:space="0" w:color="auto"/>
                    <w:bottom w:val="none" w:sz="0" w:space="0" w:color="auto"/>
                    <w:right w:val="none" w:sz="0" w:space="0" w:color="auto"/>
                  </w:divBdr>
                  <w:divsChild>
                    <w:div w:id="1284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36248">
      <w:bodyDiv w:val="1"/>
      <w:marLeft w:val="0"/>
      <w:marRight w:val="0"/>
      <w:marTop w:val="0"/>
      <w:marBottom w:val="0"/>
      <w:divBdr>
        <w:top w:val="none" w:sz="0" w:space="0" w:color="auto"/>
        <w:left w:val="none" w:sz="0" w:space="0" w:color="auto"/>
        <w:bottom w:val="none" w:sz="0" w:space="0" w:color="auto"/>
        <w:right w:val="none" w:sz="0" w:space="0" w:color="auto"/>
      </w:divBdr>
      <w:divsChild>
        <w:div w:id="1989548604">
          <w:marLeft w:val="0"/>
          <w:marRight w:val="0"/>
          <w:marTop w:val="0"/>
          <w:marBottom w:val="0"/>
          <w:divBdr>
            <w:top w:val="none" w:sz="0" w:space="0" w:color="auto"/>
            <w:left w:val="none" w:sz="0" w:space="0" w:color="auto"/>
            <w:bottom w:val="none" w:sz="0" w:space="0" w:color="auto"/>
            <w:right w:val="none" w:sz="0" w:space="0" w:color="auto"/>
          </w:divBdr>
          <w:divsChild>
            <w:div w:id="214589673">
              <w:marLeft w:val="0"/>
              <w:marRight w:val="0"/>
              <w:marTop w:val="0"/>
              <w:marBottom w:val="0"/>
              <w:divBdr>
                <w:top w:val="none" w:sz="0" w:space="0" w:color="auto"/>
                <w:left w:val="none" w:sz="0" w:space="0" w:color="auto"/>
                <w:bottom w:val="none" w:sz="0" w:space="0" w:color="auto"/>
                <w:right w:val="none" w:sz="0" w:space="0" w:color="auto"/>
              </w:divBdr>
              <w:divsChild>
                <w:div w:id="19039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5073">
      <w:bodyDiv w:val="1"/>
      <w:marLeft w:val="0"/>
      <w:marRight w:val="0"/>
      <w:marTop w:val="0"/>
      <w:marBottom w:val="0"/>
      <w:divBdr>
        <w:top w:val="none" w:sz="0" w:space="0" w:color="auto"/>
        <w:left w:val="none" w:sz="0" w:space="0" w:color="auto"/>
        <w:bottom w:val="none" w:sz="0" w:space="0" w:color="auto"/>
        <w:right w:val="none" w:sz="0" w:space="0" w:color="auto"/>
      </w:divBdr>
      <w:divsChild>
        <w:div w:id="1990598068">
          <w:marLeft w:val="0"/>
          <w:marRight w:val="0"/>
          <w:marTop w:val="0"/>
          <w:marBottom w:val="0"/>
          <w:divBdr>
            <w:top w:val="none" w:sz="0" w:space="0" w:color="auto"/>
            <w:left w:val="none" w:sz="0" w:space="0" w:color="auto"/>
            <w:bottom w:val="none" w:sz="0" w:space="0" w:color="auto"/>
            <w:right w:val="none" w:sz="0" w:space="0" w:color="auto"/>
          </w:divBdr>
          <w:divsChild>
            <w:div w:id="1026755971">
              <w:marLeft w:val="0"/>
              <w:marRight w:val="0"/>
              <w:marTop w:val="0"/>
              <w:marBottom w:val="0"/>
              <w:divBdr>
                <w:top w:val="none" w:sz="0" w:space="0" w:color="auto"/>
                <w:left w:val="none" w:sz="0" w:space="0" w:color="auto"/>
                <w:bottom w:val="none" w:sz="0" w:space="0" w:color="auto"/>
                <w:right w:val="none" w:sz="0" w:space="0" w:color="auto"/>
              </w:divBdr>
              <w:divsChild>
                <w:div w:id="794913501">
                  <w:marLeft w:val="0"/>
                  <w:marRight w:val="0"/>
                  <w:marTop w:val="0"/>
                  <w:marBottom w:val="0"/>
                  <w:divBdr>
                    <w:top w:val="none" w:sz="0" w:space="0" w:color="auto"/>
                    <w:left w:val="none" w:sz="0" w:space="0" w:color="auto"/>
                    <w:bottom w:val="none" w:sz="0" w:space="0" w:color="auto"/>
                    <w:right w:val="none" w:sz="0" w:space="0" w:color="auto"/>
                  </w:divBdr>
                  <w:divsChild>
                    <w:div w:id="14241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6304">
      <w:bodyDiv w:val="1"/>
      <w:marLeft w:val="0"/>
      <w:marRight w:val="0"/>
      <w:marTop w:val="0"/>
      <w:marBottom w:val="0"/>
      <w:divBdr>
        <w:top w:val="none" w:sz="0" w:space="0" w:color="auto"/>
        <w:left w:val="none" w:sz="0" w:space="0" w:color="auto"/>
        <w:bottom w:val="none" w:sz="0" w:space="0" w:color="auto"/>
        <w:right w:val="none" w:sz="0" w:space="0" w:color="auto"/>
      </w:divBdr>
    </w:div>
    <w:div w:id="87584328">
      <w:bodyDiv w:val="1"/>
      <w:marLeft w:val="0"/>
      <w:marRight w:val="0"/>
      <w:marTop w:val="0"/>
      <w:marBottom w:val="0"/>
      <w:divBdr>
        <w:top w:val="none" w:sz="0" w:space="0" w:color="auto"/>
        <w:left w:val="none" w:sz="0" w:space="0" w:color="auto"/>
        <w:bottom w:val="none" w:sz="0" w:space="0" w:color="auto"/>
        <w:right w:val="none" w:sz="0" w:space="0" w:color="auto"/>
      </w:divBdr>
    </w:div>
    <w:div w:id="89594766">
      <w:bodyDiv w:val="1"/>
      <w:marLeft w:val="0"/>
      <w:marRight w:val="0"/>
      <w:marTop w:val="0"/>
      <w:marBottom w:val="0"/>
      <w:divBdr>
        <w:top w:val="none" w:sz="0" w:space="0" w:color="auto"/>
        <w:left w:val="none" w:sz="0" w:space="0" w:color="auto"/>
        <w:bottom w:val="none" w:sz="0" w:space="0" w:color="auto"/>
        <w:right w:val="none" w:sz="0" w:space="0" w:color="auto"/>
      </w:divBdr>
      <w:divsChild>
        <w:div w:id="1363902309">
          <w:marLeft w:val="0"/>
          <w:marRight w:val="0"/>
          <w:marTop w:val="0"/>
          <w:marBottom w:val="0"/>
          <w:divBdr>
            <w:top w:val="none" w:sz="0" w:space="0" w:color="auto"/>
            <w:left w:val="none" w:sz="0" w:space="0" w:color="auto"/>
            <w:bottom w:val="none" w:sz="0" w:space="0" w:color="auto"/>
            <w:right w:val="none" w:sz="0" w:space="0" w:color="auto"/>
          </w:divBdr>
          <w:divsChild>
            <w:div w:id="291327857">
              <w:marLeft w:val="0"/>
              <w:marRight w:val="0"/>
              <w:marTop w:val="0"/>
              <w:marBottom w:val="0"/>
              <w:divBdr>
                <w:top w:val="none" w:sz="0" w:space="0" w:color="auto"/>
                <w:left w:val="none" w:sz="0" w:space="0" w:color="auto"/>
                <w:bottom w:val="none" w:sz="0" w:space="0" w:color="auto"/>
                <w:right w:val="none" w:sz="0" w:space="0" w:color="auto"/>
              </w:divBdr>
              <w:divsChild>
                <w:div w:id="634144803">
                  <w:marLeft w:val="0"/>
                  <w:marRight w:val="0"/>
                  <w:marTop w:val="0"/>
                  <w:marBottom w:val="0"/>
                  <w:divBdr>
                    <w:top w:val="none" w:sz="0" w:space="0" w:color="auto"/>
                    <w:left w:val="none" w:sz="0" w:space="0" w:color="auto"/>
                    <w:bottom w:val="none" w:sz="0" w:space="0" w:color="auto"/>
                    <w:right w:val="none" w:sz="0" w:space="0" w:color="auto"/>
                  </w:divBdr>
                  <w:divsChild>
                    <w:div w:id="747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4820">
      <w:bodyDiv w:val="1"/>
      <w:marLeft w:val="0"/>
      <w:marRight w:val="0"/>
      <w:marTop w:val="0"/>
      <w:marBottom w:val="0"/>
      <w:divBdr>
        <w:top w:val="none" w:sz="0" w:space="0" w:color="auto"/>
        <w:left w:val="none" w:sz="0" w:space="0" w:color="auto"/>
        <w:bottom w:val="none" w:sz="0" w:space="0" w:color="auto"/>
        <w:right w:val="none" w:sz="0" w:space="0" w:color="auto"/>
      </w:divBdr>
      <w:divsChild>
        <w:div w:id="138886899">
          <w:marLeft w:val="0"/>
          <w:marRight w:val="0"/>
          <w:marTop w:val="0"/>
          <w:marBottom w:val="0"/>
          <w:divBdr>
            <w:top w:val="none" w:sz="0" w:space="0" w:color="auto"/>
            <w:left w:val="none" w:sz="0" w:space="0" w:color="auto"/>
            <w:bottom w:val="none" w:sz="0" w:space="0" w:color="auto"/>
            <w:right w:val="none" w:sz="0" w:space="0" w:color="auto"/>
          </w:divBdr>
          <w:divsChild>
            <w:div w:id="1395621543">
              <w:marLeft w:val="0"/>
              <w:marRight w:val="0"/>
              <w:marTop w:val="0"/>
              <w:marBottom w:val="0"/>
              <w:divBdr>
                <w:top w:val="none" w:sz="0" w:space="0" w:color="auto"/>
                <w:left w:val="none" w:sz="0" w:space="0" w:color="auto"/>
                <w:bottom w:val="none" w:sz="0" w:space="0" w:color="auto"/>
                <w:right w:val="none" w:sz="0" w:space="0" w:color="auto"/>
              </w:divBdr>
              <w:divsChild>
                <w:div w:id="164832264">
                  <w:marLeft w:val="0"/>
                  <w:marRight w:val="0"/>
                  <w:marTop w:val="0"/>
                  <w:marBottom w:val="0"/>
                  <w:divBdr>
                    <w:top w:val="none" w:sz="0" w:space="0" w:color="auto"/>
                    <w:left w:val="none" w:sz="0" w:space="0" w:color="auto"/>
                    <w:bottom w:val="none" w:sz="0" w:space="0" w:color="auto"/>
                    <w:right w:val="none" w:sz="0" w:space="0" w:color="auto"/>
                  </w:divBdr>
                  <w:divsChild>
                    <w:div w:id="20415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2156">
      <w:bodyDiv w:val="1"/>
      <w:marLeft w:val="0"/>
      <w:marRight w:val="0"/>
      <w:marTop w:val="0"/>
      <w:marBottom w:val="0"/>
      <w:divBdr>
        <w:top w:val="none" w:sz="0" w:space="0" w:color="auto"/>
        <w:left w:val="none" w:sz="0" w:space="0" w:color="auto"/>
        <w:bottom w:val="none" w:sz="0" w:space="0" w:color="auto"/>
        <w:right w:val="none" w:sz="0" w:space="0" w:color="auto"/>
      </w:divBdr>
      <w:divsChild>
        <w:div w:id="1928078882">
          <w:marLeft w:val="0"/>
          <w:marRight w:val="0"/>
          <w:marTop w:val="0"/>
          <w:marBottom w:val="0"/>
          <w:divBdr>
            <w:top w:val="none" w:sz="0" w:space="0" w:color="auto"/>
            <w:left w:val="none" w:sz="0" w:space="0" w:color="auto"/>
            <w:bottom w:val="none" w:sz="0" w:space="0" w:color="auto"/>
            <w:right w:val="none" w:sz="0" w:space="0" w:color="auto"/>
          </w:divBdr>
          <w:divsChild>
            <w:div w:id="364715500">
              <w:marLeft w:val="0"/>
              <w:marRight w:val="0"/>
              <w:marTop w:val="0"/>
              <w:marBottom w:val="0"/>
              <w:divBdr>
                <w:top w:val="none" w:sz="0" w:space="0" w:color="auto"/>
                <w:left w:val="none" w:sz="0" w:space="0" w:color="auto"/>
                <w:bottom w:val="none" w:sz="0" w:space="0" w:color="auto"/>
                <w:right w:val="none" w:sz="0" w:space="0" w:color="auto"/>
              </w:divBdr>
              <w:divsChild>
                <w:div w:id="13003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0803">
      <w:bodyDiv w:val="1"/>
      <w:marLeft w:val="0"/>
      <w:marRight w:val="0"/>
      <w:marTop w:val="0"/>
      <w:marBottom w:val="0"/>
      <w:divBdr>
        <w:top w:val="none" w:sz="0" w:space="0" w:color="auto"/>
        <w:left w:val="none" w:sz="0" w:space="0" w:color="auto"/>
        <w:bottom w:val="none" w:sz="0" w:space="0" w:color="auto"/>
        <w:right w:val="none" w:sz="0" w:space="0" w:color="auto"/>
      </w:divBdr>
      <w:divsChild>
        <w:div w:id="57637630">
          <w:marLeft w:val="0"/>
          <w:marRight w:val="0"/>
          <w:marTop w:val="0"/>
          <w:marBottom w:val="0"/>
          <w:divBdr>
            <w:top w:val="none" w:sz="0" w:space="0" w:color="auto"/>
            <w:left w:val="none" w:sz="0" w:space="0" w:color="auto"/>
            <w:bottom w:val="none" w:sz="0" w:space="0" w:color="auto"/>
            <w:right w:val="none" w:sz="0" w:space="0" w:color="auto"/>
          </w:divBdr>
          <w:divsChild>
            <w:div w:id="492724941">
              <w:marLeft w:val="0"/>
              <w:marRight w:val="0"/>
              <w:marTop w:val="0"/>
              <w:marBottom w:val="0"/>
              <w:divBdr>
                <w:top w:val="none" w:sz="0" w:space="0" w:color="auto"/>
                <w:left w:val="none" w:sz="0" w:space="0" w:color="auto"/>
                <w:bottom w:val="none" w:sz="0" w:space="0" w:color="auto"/>
                <w:right w:val="none" w:sz="0" w:space="0" w:color="auto"/>
              </w:divBdr>
              <w:divsChild>
                <w:div w:id="20079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1132">
      <w:bodyDiv w:val="1"/>
      <w:marLeft w:val="0"/>
      <w:marRight w:val="0"/>
      <w:marTop w:val="0"/>
      <w:marBottom w:val="0"/>
      <w:divBdr>
        <w:top w:val="none" w:sz="0" w:space="0" w:color="auto"/>
        <w:left w:val="none" w:sz="0" w:space="0" w:color="auto"/>
        <w:bottom w:val="none" w:sz="0" w:space="0" w:color="auto"/>
        <w:right w:val="none" w:sz="0" w:space="0" w:color="auto"/>
      </w:divBdr>
      <w:divsChild>
        <w:div w:id="674844087">
          <w:marLeft w:val="0"/>
          <w:marRight w:val="0"/>
          <w:marTop w:val="0"/>
          <w:marBottom w:val="0"/>
          <w:divBdr>
            <w:top w:val="none" w:sz="0" w:space="0" w:color="auto"/>
            <w:left w:val="none" w:sz="0" w:space="0" w:color="auto"/>
            <w:bottom w:val="none" w:sz="0" w:space="0" w:color="auto"/>
            <w:right w:val="none" w:sz="0" w:space="0" w:color="auto"/>
          </w:divBdr>
          <w:divsChild>
            <w:div w:id="1343823598">
              <w:marLeft w:val="0"/>
              <w:marRight w:val="0"/>
              <w:marTop w:val="0"/>
              <w:marBottom w:val="0"/>
              <w:divBdr>
                <w:top w:val="none" w:sz="0" w:space="0" w:color="auto"/>
                <w:left w:val="none" w:sz="0" w:space="0" w:color="auto"/>
                <w:bottom w:val="none" w:sz="0" w:space="0" w:color="auto"/>
                <w:right w:val="none" w:sz="0" w:space="0" w:color="auto"/>
              </w:divBdr>
              <w:divsChild>
                <w:div w:id="1539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765">
      <w:bodyDiv w:val="1"/>
      <w:marLeft w:val="0"/>
      <w:marRight w:val="0"/>
      <w:marTop w:val="0"/>
      <w:marBottom w:val="0"/>
      <w:divBdr>
        <w:top w:val="none" w:sz="0" w:space="0" w:color="auto"/>
        <w:left w:val="none" w:sz="0" w:space="0" w:color="auto"/>
        <w:bottom w:val="none" w:sz="0" w:space="0" w:color="auto"/>
        <w:right w:val="none" w:sz="0" w:space="0" w:color="auto"/>
      </w:divBdr>
      <w:divsChild>
        <w:div w:id="1833060777">
          <w:marLeft w:val="0"/>
          <w:marRight w:val="0"/>
          <w:marTop w:val="0"/>
          <w:marBottom w:val="0"/>
          <w:divBdr>
            <w:top w:val="none" w:sz="0" w:space="0" w:color="auto"/>
            <w:left w:val="none" w:sz="0" w:space="0" w:color="auto"/>
            <w:bottom w:val="none" w:sz="0" w:space="0" w:color="auto"/>
            <w:right w:val="none" w:sz="0" w:space="0" w:color="auto"/>
          </w:divBdr>
          <w:divsChild>
            <w:div w:id="1816070040">
              <w:marLeft w:val="0"/>
              <w:marRight w:val="0"/>
              <w:marTop w:val="0"/>
              <w:marBottom w:val="0"/>
              <w:divBdr>
                <w:top w:val="none" w:sz="0" w:space="0" w:color="auto"/>
                <w:left w:val="none" w:sz="0" w:space="0" w:color="auto"/>
                <w:bottom w:val="none" w:sz="0" w:space="0" w:color="auto"/>
                <w:right w:val="none" w:sz="0" w:space="0" w:color="auto"/>
              </w:divBdr>
              <w:divsChild>
                <w:div w:id="10520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1200">
      <w:bodyDiv w:val="1"/>
      <w:marLeft w:val="0"/>
      <w:marRight w:val="0"/>
      <w:marTop w:val="0"/>
      <w:marBottom w:val="0"/>
      <w:divBdr>
        <w:top w:val="none" w:sz="0" w:space="0" w:color="auto"/>
        <w:left w:val="none" w:sz="0" w:space="0" w:color="auto"/>
        <w:bottom w:val="none" w:sz="0" w:space="0" w:color="auto"/>
        <w:right w:val="none" w:sz="0" w:space="0" w:color="auto"/>
      </w:divBdr>
      <w:divsChild>
        <w:div w:id="423382979">
          <w:marLeft w:val="0"/>
          <w:marRight w:val="0"/>
          <w:marTop w:val="0"/>
          <w:marBottom w:val="0"/>
          <w:divBdr>
            <w:top w:val="none" w:sz="0" w:space="0" w:color="auto"/>
            <w:left w:val="none" w:sz="0" w:space="0" w:color="auto"/>
            <w:bottom w:val="none" w:sz="0" w:space="0" w:color="auto"/>
            <w:right w:val="none" w:sz="0" w:space="0" w:color="auto"/>
          </w:divBdr>
          <w:divsChild>
            <w:div w:id="1598442488">
              <w:marLeft w:val="0"/>
              <w:marRight w:val="0"/>
              <w:marTop w:val="0"/>
              <w:marBottom w:val="0"/>
              <w:divBdr>
                <w:top w:val="none" w:sz="0" w:space="0" w:color="auto"/>
                <w:left w:val="none" w:sz="0" w:space="0" w:color="auto"/>
                <w:bottom w:val="none" w:sz="0" w:space="0" w:color="auto"/>
                <w:right w:val="none" w:sz="0" w:space="0" w:color="auto"/>
              </w:divBdr>
              <w:divsChild>
                <w:div w:id="6334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5256">
      <w:bodyDiv w:val="1"/>
      <w:marLeft w:val="0"/>
      <w:marRight w:val="0"/>
      <w:marTop w:val="0"/>
      <w:marBottom w:val="0"/>
      <w:divBdr>
        <w:top w:val="none" w:sz="0" w:space="0" w:color="auto"/>
        <w:left w:val="none" w:sz="0" w:space="0" w:color="auto"/>
        <w:bottom w:val="none" w:sz="0" w:space="0" w:color="auto"/>
        <w:right w:val="none" w:sz="0" w:space="0" w:color="auto"/>
      </w:divBdr>
      <w:divsChild>
        <w:div w:id="885525358">
          <w:marLeft w:val="0"/>
          <w:marRight w:val="0"/>
          <w:marTop w:val="0"/>
          <w:marBottom w:val="0"/>
          <w:divBdr>
            <w:top w:val="none" w:sz="0" w:space="0" w:color="auto"/>
            <w:left w:val="none" w:sz="0" w:space="0" w:color="auto"/>
            <w:bottom w:val="none" w:sz="0" w:space="0" w:color="auto"/>
            <w:right w:val="none" w:sz="0" w:space="0" w:color="auto"/>
          </w:divBdr>
          <w:divsChild>
            <w:div w:id="907421033">
              <w:marLeft w:val="0"/>
              <w:marRight w:val="0"/>
              <w:marTop w:val="0"/>
              <w:marBottom w:val="0"/>
              <w:divBdr>
                <w:top w:val="none" w:sz="0" w:space="0" w:color="auto"/>
                <w:left w:val="none" w:sz="0" w:space="0" w:color="auto"/>
                <w:bottom w:val="none" w:sz="0" w:space="0" w:color="auto"/>
                <w:right w:val="none" w:sz="0" w:space="0" w:color="auto"/>
              </w:divBdr>
              <w:divsChild>
                <w:div w:id="21126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2683">
      <w:bodyDiv w:val="1"/>
      <w:marLeft w:val="0"/>
      <w:marRight w:val="0"/>
      <w:marTop w:val="0"/>
      <w:marBottom w:val="0"/>
      <w:divBdr>
        <w:top w:val="none" w:sz="0" w:space="0" w:color="auto"/>
        <w:left w:val="none" w:sz="0" w:space="0" w:color="auto"/>
        <w:bottom w:val="none" w:sz="0" w:space="0" w:color="auto"/>
        <w:right w:val="none" w:sz="0" w:space="0" w:color="auto"/>
      </w:divBdr>
      <w:divsChild>
        <w:div w:id="1348631521">
          <w:marLeft w:val="0"/>
          <w:marRight w:val="0"/>
          <w:marTop w:val="0"/>
          <w:marBottom w:val="0"/>
          <w:divBdr>
            <w:top w:val="none" w:sz="0" w:space="0" w:color="auto"/>
            <w:left w:val="none" w:sz="0" w:space="0" w:color="auto"/>
            <w:bottom w:val="none" w:sz="0" w:space="0" w:color="auto"/>
            <w:right w:val="none" w:sz="0" w:space="0" w:color="auto"/>
          </w:divBdr>
          <w:divsChild>
            <w:div w:id="669018655">
              <w:marLeft w:val="0"/>
              <w:marRight w:val="0"/>
              <w:marTop w:val="0"/>
              <w:marBottom w:val="0"/>
              <w:divBdr>
                <w:top w:val="none" w:sz="0" w:space="0" w:color="auto"/>
                <w:left w:val="none" w:sz="0" w:space="0" w:color="auto"/>
                <w:bottom w:val="none" w:sz="0" w:space="0" w:color="auto"/>
                <w:right w:val="none" w:sz="0" w:space="0" w:color="auto"/>
              </w:divBdr>
              <w:divsChild>
                <w:div w:id="7875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778">
      <w:bodyDiv w:val="1"/>
      <w:marLeft w:val="0"/>
      <w:marRight w:val="0"/>
      <w:marTop w:val="0"/>
      <w:marBottom w:val="0"/>
      <w:divBdr>
        <w:top w:val="none" w:sz="0" w:space="0" w:color="auto"/>
        <w:left w:val="none" w:sz="0" w:space="0" w:color="auto"/>
        <w:bottom w:val="none" w:sz="0" w:space="0" w:color="auto"/>
        <w:right w:val="none" w:sz="0" w:space="0" w:color="auto"/>
      </w:divBdr>
    </w:div>
    <w:div w:id="180552515">
      <w:bodyDiv w:val="1"/>
      <w:marLeft w:val="0"/>
      <w:marRight w:val="0"/>
      <w:marTop w:val="0"/>
      <w:marBottom w:val="0"/>
      <w:divBdr>
        <w:top w:val="none" w:sz="0" w:space="0" w:color="auto"/>
        <w:left w:val="none" w:sz="0" w:space="0" w:color="auto"/>
        <w:bottom w:val="none" w:sz="0" w:space="0" w:color="auto"/>
        <w:right w:val="none" w:sz="0" w:space="0" w:color="auto"/>
      </w:divBdr>
      <w:divsChild>
        <w:div w:id="163521519">
          <w:marLeft w:val="0"/>
          <w:marRight w:val="0"/>
          <w:marTop w:val="0"/>
          <w:marBottom w:val="0"/>
          <w:divBdr>
            <w:top w:val="none" w:sz="0" w:space="0" w:color="auto"/>
            <w:left w:val="none" w:sz="0" w:space="0" w:color="auto"/>
            <w:bottom w:val="none" w:sz="0" w:space="0" w:color="auto"/>
            <w:right w:val="none" w:sz="0" w:space="0" w:color="auto"/>
          </w:divBdr>
          <w:divsChild>
            <w:div w:id="668603180">
              <w:marLeft w:val="0"/>
              <w:marRight w:val="0"/>
              <w:marTop w:val="0"/>
              <w:marBottom w:val="0"/>
              <w:divBdr>
                <w:top w:val="none" w:sz="0" w:space="0" w:color="auto"/>
                <w:left w:val="none" w:sz="0" w:space="0" w:color="auto"/>
                <w:bottom w:val="none" w:sz="0" w:space="0" w:color="auto"/>
                <w:right w:val="none" w:sz="0" w:space="0" w:color="auto"/>
              </w:divBdr>
              <w:divsChild>
                <w:div w:id="5651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8855">
      <w:bodyDiv w:val="1"/>
      <w:marLeft w:val="0"/>
      <w:marRight w:val="0"/>
      <w:marTop w:val="0"/>
      <w:marBottom w:val="0"/>
      <w:divBdr>
        <w:top w:val="none" w:sz="0" w:space="0" w:color="auto"/>
        <w:left w:val="none" w:sz="0" w:space="0" w:color="auto"/>
        <w:bottom w:val="none" w:sz="0" w:space="0" w:color="auto"/>
        <w:right w:val="none" w:sz="0" w:space="0" w:color="auto"/>
      </w:divBdr>
      <w:divsChild>
        <w:div w:id="1360857142">
          <w:marLeft w:val="0"/>
          <w:marRight w:val="0"/>
          <w:marTop w:val="0"/>
          <w:marBottom w:val="0"/>
          <w:divBdr>
            <w:top w:val="none" w:sz="0" w:space="0" w:color="auto"/>
            <w:left w:val="none" w:sz="0" w:space="0" w:color="auto"/>
            <w:bottom w:val="none" w:sz="0" w:space="0" w:color="auto"/>
            <w:right w:val="none" w:sz="0" w:space="0" w:color="auto"/>
          </w:divBdr>
          <w:divsChild>
            <w:div w:id="1230657411">
              <w:marLeft w:val="0"/>
              <w:marRight w:val="0"/>
              <w:marTop w:val="0"/>
              <w:marBottom w:val="0"/>
              <w:divBdr>
                <w:top w:val="none" w:sz="0" w:space="0" w:color="auto"/>
                <w:left w:val="none" w:sz="0" w:space="0" w:color="auto"/>
                <w:bottom w:val="none" w:sz="0" w:space="0" w:color="auto"/>
                <w:right w:val="none" w:sz="0" w:space="0" w:color="auto"/>
              </w:divBdr>
              <w:divsChild>
                <w:div w:id="4706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1284">
      <w:bodyDiv w:val="1"/>
      <w:marLeft w:val="0"/>
      <w:marRight w:val="0"/>
      <w:marTop w:val="0"/>
      <w:marBottom w:val="0"/>
      <w:divBdr>
        <w:top w:val="none" w:sz="0" w:space="0" w:color="auto"/>
        <w:left w:val="none" w:sz="0" w:space="0" w:color="auto"/>
        <w:bottom w:val="none" w:sz="0" w:space="0" w:color="auto"/>
        <w:right w:val="none" w:sz="0" w:space="0" w:color="auto"/>
      </w:divBdr>
    </w:div>
    <w:div w:id="200362628">
      <w:bodyDiv w:val="1"/>
      <w:marLeft w:val="0"/>
      <w:marRight w:val="0"/>
      <w:marTop w:val="0"/>
      <w:marBottom w:val="0"/>
      <w:divBdr>
        <w:top w:val="none" w:sz="0" w:space="0" w:color="auto"/>
        <w:left w:val="none" w:sz="0" w:space="0" w:color="auto"/>
        <w:bottom w:val="none" w:sz="0" w:space="0" w:color="auto"/>
        <w:right w:val="none" w:sz="0" w:space="0" w:color="auto"/>
      </w:divBdr>
      <w:divsChild>
        <w:div w:id="919100292">
          <w:marLeft w:val="0"/>
          <w:marRight w:val="0"/>
          <w:marTop w:val="0"/>
          <w:marBottom w:val="0"/>
          <w:divBdr>
            <w:top w:val="none" w:sz="0" w:space="0" w:color="auto"/>
            <w:left w:val="none" w:sz="0" w:space="0" w:color="auto"/>
            <w:bottom w:val="none" w:sz="0" w:space="0" w:color="auto"/>
            <w:right w:val="none" w:sz="0" w:space="0" w:color="auto"/>
          </w:divBdr>
          <w:divsChild>
            <w:div w:id="1452672715">
              <w:marLeft w:val="0"/>
              <w:marRight w:val="0"/>
              <w:marTop w:val="0"/>
              <w:marBottom w:val="0"/>
              <w:divBdr>
                <w:top w:val="none" w:sz="0" w:space="0" w:color="auto"/>
                <w:left w:val="none" w:sz="0" w:space="0" w:color="auto"/>
                <w:bottom w:val="none" w:sz="0" w:space="0" w:color="auto"/>
                <w:right w:val="none" w:sz="0" w:space="0" w:color="auto"/>
              </w:divBdr>
              <w:divsChild>
                <w:div w:id="18287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9892">
      <w:bodyDiv w:val="1"/>
      <w:marLeft w:val="0"/>
      <w:marRight w:val="0"/>
      <w:marTop w:val="0"/>
      <w:marBottom w:val="0"/>
      <w:divBdr>
        <w:top w:val="none" w:sz="0" w:space="0" w:color="auto"/>
        <w:left w:val="none" w:sz="0" w:space="0" w:color="auto"/>
        <w:bottom w:val="none" w:sz="0" w:space="0" w:color="auto"/>
        <w:right w:val="none" w:sz="0" w:space="0" w:color="auto"/>
      </w:divBdr>
      <w:divsChild>
        <w:div w:id="27534556">
          <w:marLeft w:val="0"/>
          <w:marRight w:val="0"/>
          <w:marTop w:val="0"/>
          <w:marBottom w:val="0"/>
          <w:divBdr>
            <w:top w:val="none" w:sz="0" w:space="0" w:color="auto"/>
            <w:left w:val="none" w:sz="0" w:space="0" w:color="auto"/>
            <w:bottom w:val="none" w:sz="0" w:space="0" w:color="auto"/>
            <w:right w:val="none" w:sz="0" w:space="0" w:color="auto"/>
          </w:divBdr>
          <w:divsChild>
            <w:div w:id="1597055418">
              <w:marLeft w:val="0"/>
              <w:marRight w:val="0"/>
              <w:marTop w:val="0"/>
              <w:marBottom w:val="0"/>
              <w:divBdr>
                <w:top w:val="none" w:sz="0" w:space="0" w:color="auto"/>
                <w:left w:val="none" w:sz="0" w:space="0" w:color="auto"/>
                <w:bottom w:val="none" w:sz="0" w:space="0" w:color="auto"/>
                <w:right w:val="none" w:sz="0" w:space="0" w:color="auto"/>
              </w:divBdr>
              <w:divsChild>
                <w:div w:id="916013073">
                  <w:marLeft w:val="0"/>
                  <w:marRight w:val="0"/>
                  <w:marTop w:val="0"/>
                  <w:marBottom w:val="0"/>
                  <w:divBdr>
                    <w:top w:val="none" w:sz="0" w:space="0" w:color="auto"/>
                    <w:left w:val="none" w:sz="0" w:space="0" w:color="auto"/>
                    <w:bottom w:val="none" w:sz="0" w:space="0" w:color="auto"/>
                    <w:right w:val="none" w:sz="0" w:space="0" w:color="auto"/>
                  </w:divBdr>
                  <w:divsChild>
                    <w:div w:id="1346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4374">
      <w:bodyDiv w:val="1"/>
      <w:marLeft w:val="0"/>
      <w:marRight w:val="0"/>
      <w:marTop w:val="0"/>
      <w:marBottom w:val="0"/>
      <w:divBdr>
        <w:top w:val="none" w:sz="0" w:space="0" w:color="auto"/>
        <w:left w:val="none" w:sz="0" w:space="0" w:color="auto"/>
        <w:bottom w:val="none" w:sz="0" w:space="0" w:color="auto"/>
        <w:right w:val="none" w:sz="0" w:space="0" w:color="auto"/>
      </w:divBdr>
    </w:div>
    <w:div w:id="234322226">
      <w:bodyDiv w:val="1"/>
      <w:marLeft w:val="0"/>
      <w:marRight w:val="0"/>
      <w:marTop w:val="0"/>
      <w:marBottom w:val="0"/>
      <w:divBdr>
        <w:top w:val="none" w:sz="0" w:space="0" w:color="auto"/>
        <w:left w:val="none" w:sz="0" w:space="0" w:color="auto"/>
        <w:bottom w:val="none" w:sz="0" w:space="0" w:color="auto"/>
        <w:right w:val="none" w:sz="0" w:space="0" w:color="auto"/>
      </w:divBdr>
    </w:div>
    <w:div w:id="266038191">
      <w:bodyDiv w:val="1"/>
      <w:marLeft w:val="0"/>
      <w:marRight w:val="0"/>
      <w:marTop w:val="0"/>
      <w:marBottom w:val="0"/>
      <w:divBdr>
        <w:top w:val="none" w:sz="0" w:space="0" w:color="auto"/>
        <w:left w:val="none" w:sz="0" w:space="0" w:color="auto"/>
        <w:bottom w:val="none" w:sz="0" w:space="0" w:color="auto"/>
        <w:right w:val="none" w:sz="0" w:space="0" w:color="auto"/>
      </w:divBdr>
    </w:div>
    <w:div w:id="271321233">
      <w:bodyDiv w:val="1"/>
      <w:marLeft w:val="0"/>
      <w:marRight w:val="0"/>
      <w:marTop w:val="0"/>
      <w:marBottom w:val="0"/>
      <w:divBdr>
        <w:top w:val="none" w:sz="0" w:space="0" w:color="auto"/>
        <w:left w:val="none" w:sz="0" w:space="0" w:color="auto"/>
        <w:bottom w:val="none" w:sz="0" w:space="0" w:color="auto"/>
        <w:right w:val="none" w:sz="0" w:space="0" w:color="auto"/>
      </w:divBdr>
      <w:divsChild>
        <w:div w:id="640767943">
          <w:marLeft w:val="0"/>
          <w:marRight w:val="0"/>
          <w:marTop w:val="0"/>
          <w:marBottom w:val="0"/>
          <w:divBdr>
            <w:top w:val="none" w:sz="0" w:space="0" w:color="auto"/>
            <w:left w:val="none" w:sz="0" w:space="0" w:color="auto"/>
            <w:bottom w:val="none" w:sz="0" w:space="0" w:color="auto"/>
            <w:right w:val="none" w:sz="0" w:space="0" w:color="auto"/>
          </w:divBdr>
          <w:divsChild>
            <w:div w:id="580141048">
              <w:marLeft w:val="0"/>
              <w:marRight w:val="0"/>
              <w:marTop w:val="0"/>
              <w:marBottom w:val="0"/>
              <w:divBdr>
                <w:top w:val="none" w:sz="0" w:space="0" w:color="auto"/>
                <w:left w:val="none" w:sz="0" w:space="0" w:color="auto"/>
                <w:bottom w:val="none" w:sz="0" w:space="0" w:color="auto"/>
                <w:right w:val="none" w:sz="0" w:space="0" w:color="auto"/>
              </w:divBdr>
              <w:divsChild>
                <w:div w:id="12093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8874">
      <w:bodyDiv w:val="1"/>
      <w:marLeft w:val="0"/>
      <w:marRight w:val="0"/>
      <w:marTop w:val="0"/>
      <w:marBottom w:val="0"/>
      <w:divBdr>
        <w:top w:val="none" w:sz="0" w:space="0" w:color="auto"/>
        <w:left w:val="none" w:sz="0" w:space="0" w:color="auto"/>
        <w:bottom w:val="none" w:sz="0" w:space="0" w:color="auto"/>
        <w:right w:val="none" w:sz="0" w:space="0" w:color="auto"/>
      </w:divBdr>
      <w:divsChild>
        <w:div w:id="1910386635">
          <w:marLeft w:val="0"/>
          <w:marRight w:val="0"/>
          <w:marTop w:val="0"/>
          <w:marBottom w:val="0"/>
          <w:divBdr>
            <w:top w:val="none" w:sz="0" w:space="0" w:color="auto"/>
            <w:left w:val="none" w:sz="0" w:space="0" w:color="auto"/>
            <w:bottom w:val="none" w:sz="0" w:space="0" w:color="auto"/>
            <w:right w:val="none" w:sz="0" w:space="0" w:color="auto"/>
          </w:divBdr>
          <w:divsChild>
            <w:div w:id="735207373">
              <w:marLeft w:val="0"/>
              <w:marRight w:val="0"/>
              <w:marTop w:val="0"/>
              <w:marBottom w:val="0"/>
              <w:divBdr>
                <w:top w:val="none" w:sz="0" w:space="0" w:color="auto"/>
                <w:left w:val="none" w:sz="0" w:space="0" w:color="auto"/>
                <w:bottom w:val="none" w:sz="0" w:space="0" w:color="auto"/>
                <w:right w:val="none" w:sz="0" w:space="0" w:color="auto"/>
              </w:divBdr>
              <w:divsChild>
                <w:div w:id="1576553395">
                  <w:marLeft w:val="0"/>
                  <w:marRight w:val="0"/>
                  <w:marTop w:val="0"/>
                  <w:marBottom w:val="0"/>
                  <w:divBdr>
                    <w:top w:val="none" w:sz="0" w:space="0" w:color="auto"/>
                    <w:left w:val="none" w:sz="0" w:space="0" w:color="auto"/>
                    <w:bottom w:val="none" w:sz="0" w:space="0" w:color="auto"/>
                    <w:right w:val="none" w:sz="0" w:space="0" w:color="auto"/>
                  </w:divBdr>
                  <w:divsChild>
                    <w:div w:id="2848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13742">
      <w:bodyDiv w:val="1"/>
      <w:marLeft w:val="0"/>
      <w:marRight w:val="0"/>
      <w:marTop w:val="0"/>
      <w:marBottom w:val="0"/>
      <w:divBdr>
        <w:top w:val="none" w:sz="0" w:space="0" w:color="auto"/>
        <w:left w:val="none" w:sz="0" w:space="0" w:color="auto"/>
        <w:bottom w:val="none" w:sz="0" w:space="0" w:color="auto"/>
        <w:right w:val="none" w:sz="0" w:space="0" w:color="auto"/>
      </w:divBdr>
      <w:divsChild>
        <w:div w:id="887575004">
          <w:marLeft w:val="0"/>
          <w:marRight w:val="0"/>
          <w:marTop w:val="0"/>
          <w:marBottom w:val="0"/>
          <w:divBdr>
            <w:top w:val="none" w:sz="0" w:space="0" w:color="auto"/>
            <w:left w:val="none" w:sz="0" w:space="0" w:color="auto"/>
            <w:bottom w:val="none" w:sz="0" w:space="0" w:color="auto"/>
            <w:right w:val="none" w:sz="0" w:space="0" w:color="auto"/>
          </w:divBdr>
          <w:divsChild>
            <w:div w:id="1297643787">
              <w:marLeft w:val="0"/>
              <w:marRight w:val="0"/>
              <w:marTop w:val="0"/>
              <w:marBottom w:val="0"/>
              <w:divBdr>
                <w:top w:val="none" w:sz="0" w:space="0" w:color="auto"/>
                <w:left w:val="none" w:sz="0" w:space="0" w:color="auto"/>
                <w:bottom w:val="none" w:sz="0" w:space="0" w:color="auto"/>
                <w:right w:val="none" w:sz="0" w:space="0" w:color="auto"/>
              </w:divBdr>
              <w:divsChild>
                <w:div w:id="1330712392">
                  <w:marLeft w:val="0"/>
                  <w:marRight w:val="0"/>
                  <w:marTop w:val="0"/>
                  <w:marBottom w:val="0"/>
                  <w:divBdr>
                    <w:top w:val="none" w:sz="0" w:space="0" w:color="auto"/>
                    <w:left w:val="none" w:sz="0" w:space="0" w:color="auto"/>
                    <w:bottom w:val="none" w:sz="0" w:space="0" w:color="auto"/>
                    <w:right w:val="none" w:sz="0" w:space="0" w:color="auto"/>
                  </w:divBdr>
                  <w:divsChild>
                    <w:div w:id="20052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19193">
      <w:bodyDiv w:val="1"/>
      <w:marLeft w:val="0"/>
      <w:marRight w:val="0"/>
      <w:marTop w:val="0"/>
      <w:marBottom w:val="0"/>
      <w:divBdr>
        <w:top w:val="none" w:sz="0" w:space="0" w:color="auto"/>
        <w:left w:val="none" w:sz="0" w:space="0" w:color="auto"/>
        <w:bottom w:val="none" w:sz="0" w:space="0" w:color="auto"/>
        <w:right w:val="none" w:sz="0" w:space="0" w:color="auto"/>
      </w:divBdr>
    </w:div>
    <w:div w:id="304362671">
      <w:bodyDiv w:val="1"/>
      <w:marLeft w:val="0"/>
      <w:marRight w:val="0"/>
      <w:marTop w:val="0"/>
      <w:marBottom w:val="0"/>
      <w:divBdr>
        <w:top w:val="none" w:sz="0" w:space="0" w:color="auto"/>
        <w:left w:val="none" w:sz="0" w:space="0" w:color="auto"/>
        <w:bottom w:val="none" w:sz="0" w:space="0" w:color="auto"/>
        <w:right w:val="none" w:sz="0" w:space="0" w:color="auto"/>
      </w:divBdr>
    </w:div>
    <w:div w:id="305474054">
      <w:bodyDiv w:val="1"/>
      <w:marLeft w:val="0"/>
      <w:marRight w:val="0"/>
      <w:marTop w:val="0"/>
      <w:marBottom w:val="0"/>
      <w:divBdr>
        <w:top w:val="none" w:sz="0" w:space="0" w:color="auto"/>
        <w:left w:val="none" w:sz="0" w:space="0" w:color="auto"/>
        <w:bottom w:val="none" w:sz="0" w:space="0" w:color="auto"/>
        <w:right w:val="none" w:sz="0" w:space="0" w:color="auto"/>
      </w:divBdr>
      <w:divsChild>
        <w:div w:id="2017420646">
          <w:marLeft w:val="0"/>
          <w:marRight w:val="0"/>
          <w:marTop w:val="0"/>
          <w:marBottom w:val="0"/>
          <w:divBdr>
            <w:top w:val="none" w:sz="0" w:space="0" w:color="auto"/>
            <w:left w:val="none" w:sz="0" w:space="0" w:color="auto"/>
            <w:bottom w:val="none" w:sz="0" w:space="0" w:color="auto"/>
            <w:right w:val="none" w:sz="0" w:space="0" w:color="auto"/>
          </w:divBdr>
          <w:divsChild>
            <w:div w:id="1172719207">
              <w:marLeft w:val="0"/>
              <w:marRight w:val="0"/>
              <w:marTop w:val="0"/>
              <w:marBottom w:val="0"/>
              <w:divBdr>
                <w:top w:val="none" w:sz="0" w:space="0" w:color="auto"/>
                <w:left w:val="none" w:sz="0" w:space="0" w:color="auto"/>
                <w:bottom w:val="none" w:sz="0" w:space="0" w:color="auto"/>
                <w:right w:val="none" w:sz="0" w:space="0" w:color="auto"/>
              </w:divBdr>
              <w:divsChild>
                <w:div w:id="17485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08">
      <w:bodyDiv w:val="1"/>
      <w:marLeft w:val="0"/>
      <w:marRight w:val="0"/>
      <w:marTop w:val="0"/>
      <w:marBottom w:val="0"/>
      <w:divBdr>
        <w:top w:val="none" w:sz="0" w:space="0" w:color="auto"/>
        <w:left w:val="none" w:sz="0" w:space="0" w:color="auto"/>
        <w:bottom w:val="none" w:sz="0" w:space="0" w:color="auto"/>
        <w:right w:val="none" w:sz="0" w:space="0" w:color="auto"/>
      </w:divBdr>
      <w:divsChild>
        <w:div w:id="719062187">
          <w:marLeft w:val="0"/>
          <w:marRight w:val="0"/>
          <w:marTop w:val="0"/>
          <w:marBottom w:val="0"/>
          <w:divBdr>
            <w:top w:val="none" w:sz="0" w:space="0" w:color="auto"/>
            <w:left w:val="none" w:sz="0" w:space="0" w:color="auto"/>
            <w:bottom w:val="none" w:sz="0" w:space="0" w:color="auto"/>
            <w:right w:val="none" w:sz="0" w:space="0" w:color="auto"/>
          </w:divBdr>
          <w:divsChild>
            <w:div w:id="1630626871">
              <w:marLeft w:val="0"/>
              <w:marRight w:val="0"/>
              <w:marTop w:val="0"/>
              <w:marBottom w:val="0"/>
              <w:divBdr>
                <w:top w:val="none" w:sz="0" w:space="0" w:color="auto"/>
                <w:left w:val="none" w:sz="0" w:space="0" w:color="auto"/>
                <w:bottom w:val="none" w:sz="0" w:space="0" w:color="auto"/>
                <w:right w:val="none" w:sz="0" w:space="0" w:color="auto"/>
              </w:divBdr>
              <w:divsChild>
                <w:div w:id="218595316">
                  <w:marLeft w:val="0"/>
                  <w:marRight w:val="0"/>
                  <w:marTop w:val="0"/>
                  <w:marBottom w:val="0"/>
                  <w:divBdr>
                    <w:top w:val="none" w:sz="0" w:space="0" w:color="auto"/>
                    <w:left w:val="none" w:sz="0" w:space="0" w:color="auto"/>
                    <w:bottom w:val="none" w:sz="0" w:space="0" w:color="auto"/>
                    <w:right w:val="none" w:sz="0" w:space="0" w:color="auto"/>
                  </w:divBdr>
                  <w:divsChild>
                    <w:div w:id="2940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96045">
      <w:bodyDiv w:val="1"/>
      <w:marLeft w:val="0"/>
      <w:marRight w:val="0"/>
      <w:marTop w:val="0"/>
      <w:marBottom w:val="0"/>
      <w:divBdr>
        <w:top w:val="none" w:sz="0" w:space="0" w:color="auto"/>
        <w:left w:val="none" w:sz="0" w:space="0" w:color="auto"/>
        <w:bottom w:val="none" w:sz="0" w:space="0" w:color="auto"/>
        <w:right w:val="none" w:sz="0" w:space="0" w:color="auto"/>
      </w:divBdr>
      <w:divsChild>
        <w:div w:id="1010059817">
          <w:marLeft w:val="0"/>
          <w:marRight w:val="0"/>
          <w:marTop w:val="0"/>
          <w:marBottom w:val="0"/>
          <w:divBdr>
            <w:top w:val="none" w:sz="0" w:space="0" w:color="auto"/>
            <w:left w:val="none" w:sz="0" w:space="0" w:color="auto"/>
            <w:bottom w:val="none" w:sz="0" w:space="0" w:color="auto"/>
            <w:right w:val="none" w:sz="0" w:space="0" w:color="auto"/>
          </w:divBdr>
          <w:divsChild>
            <w:div w:id="1912808322">
              <w:marLeft w:val="0"/>
              <w:marRight w:val="0"/>
              <w:marTop w:val="0"/>
              <w:marBottom w:val="0"/>
              <w:divBdr>
                <w:top w:val="none" w:sz="0" w:space="0" w:color="auto"/>
                <w:left w:val="none" w:sz="0" w:space="0" w:color="auto"/>
                <w:bottom w:val="none" w:sz="0" w:space="0" w:color="auto"/>
                <w:right w:val="none" w:sz="0" w:space="0" w:color="auto"/>
              </w:divBdr>
              <w:divsChild>
                <w:div w:id="13176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1658">
      <w:bodyDiv w:val="1"/>
      <w:marLeft w:val="0"/>
      <w:marRight w:val="0"/>
      <w:marTop w:val="0"/>
      <w:marBottom w:val="0"/>
      <w:divBdr>
        <w:top w:val="none" w:sz="0" w:space="0" w:color="auto"/>
        <w:left w:val="none" w:sz="0" w:space="0" w:color="auto"/>
        <w:bottom w:val="none" w:sz="0" w:space="0" w:color="auto"/>
        <w:right w:val="none" w:sz="0" w:space="0" w:color="auto"/>
      </w:divBdr>
      <w:divsChild>
        <w:div w:id="503058924">
          <w:marLeft w:val="0"/>
          <w:marRight w:val="0"/>
          <w:marTop w:val="0"/>
          <w:marBottom w:val="0"/>
          <w:divBdr>
            <w:top w:val="none" w:sz="0" w:space="0" w:color="auto"/>
            <w:left w:val="none" w:sz="0" w:space="0" w:color="auto"/>
            <w:bottom w:val="none" w:sz="0" w:space="0" w:color="auto"/>
            <w:right w:val="none" w:sz="0" w:space="0" w:color="auto"/>
          </w:divBdr>
          <w:divsChild>
            <w:div w:id="1916936715">
              <w:marLeft w:val="0"/>
              <w:marRight w:val="0"/>
              <w:marTop w:val="0"/>
              <w:marBottom w:val="0"/>
              <w:divBdr>
                <w:top w:val="none" w:sz="0" w:space="0" w:color="auto"/>
                <w:left w:val="none" w:sz="0" w:space="0" w:color="auto"/>
                <w:bottom w:val="none" w:sz="0" w:space="0" w:color="auto"/>
                <w:right w:val="none" w:sz="0" w:space="0" w:color="auto"/>
              </w:divBdr>
              <w:divsChild>
                <w:div w:id="12678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9850">
      <w:bodyDiv w:val="1"/>
      <w:marLeft w:val="0"/>
      <w:marRight w:val="0"/>
      <w:marTop w:val="0"/>
      <w:marBottom w:val="0"/>
      <w:divBdr>
        <w:top w:val="none" w:sz="0" w:space="0" w:color="auto"/>
        <w:left w:val="none" w:sz="0" w:space="0" w:color="auto"/>
        <w:bottom w:val="none" w:sz="0" w:space="0" w:color="auto"/>
        <w:right w:val="none" w:sz="0" w:space="0" w:color="auto"/>
      </w:divBdr>
      <w:divsChild>
        <w:div w:id="172115336">
          <w:marLeft w:val="0"/>
          <w:marRight w:val="0"/>
          <w:marTop w:val="0"/>
          <w:marBottom w:val="0"/>
          <w:divBdr>
            <w:top w:val="none" w:sz="0" w:space="0" w:color="auto"/>
            <w:left w:val="none" w:sz="0" w:space="0" w:color="auto"/>
            <w:bottom w:val="none" w:sz="0" w:space="0" w:color="auto"/>
            <w:right w:val="none" w:sz="0" w:space="0" w:color="auto"/>
          </w:divBdr>
          <w:divsChild>
            <w:div w:id="334500175">
              <w:marLeft w:val="0"/>
              <w:marRight w:val="0"/>
              <w:marTop w:val="0"/>
              <w:marBottom w:val="0"/>
              <w:divBdr>
                <w:top w:val="none" w:sz="0" w:space="0" w:color="auto"/>
                <w:left w:val="none" w:sz="0" w:space="0" w:color="auto"/>
                <w:bottom w:val="none" w:sz="0" w:space="0" w:color="auto"/>
                <w:right w:val="none" w:sz="0" w:space="0" w:color="auto"/>
              </w:divBdr>
              <w:divsChild>
                <w:div w:id="1009327744">
                  <w:marLeft w:val="0"/>
                  <w:marRight w:val="0"/>
                  <w:marTop w:val="0"/>
                  <w:marBottom w:val="0"/>
                  <w:divBdr>
                    <w:top w:val="none" w:sz="0" w:space="0" w:color="auto"/>
                    <w:left w:val="none" w:sz="0" w:space="0" w:color="auto"/>
                    <w:bottom w:val="none" w:sz="0" w:space="0" w:color="auto"/>
                    <w:right w:val="none" w:sz="0" w:space="0" w:color="auto"/>
                  </w:divBdr>
                  <w:divsChild>
                    <w:div w:id="5233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5270">
      <w:bodyDiv w:val="1"/>
      <w:marLeft w:val="0"/>
      <w:marRight w:val="0"/>
      <w:marTop w:val="0"/>
      <w:marBottom w:val="0"/>
      <w:divBdr>
        <w:top w:val="none" w:sz="0" w:space="0" w:color="auto"/>
        <w:left w:val="none" w:sz="0" w:space="0" w:color="auto"/>
        <w:bottom w:val="none" w:sz="0" w:space="0" w:color="auto"/>
        <w:right w:val="none" w:sz="0" w:space="0" w:color="auto"/>
      </w:divBdr>
    </w:div>
    <w:div w:id="351492277">
      <w:bodyDiv w:val="1"/>
      <w:marLeft w:val="0"/>
      <w:marRight w:val="0"/>
      <w:marTop w:val="0"/>
      <w:marBottom w:val="0"/>
      <w:divBdr>
        <w:top w:val="none" w:sz="0" w:space="0" w:color="auto"/>
        <w:left w:val="none" w:sz="0" w:space="0" w:color="auto"/>
        <w:bottom w:val="none" w:sz="0" w:space="0" w:color="auto"/>
        <w:right w:val="none" w:sz="0" w:space="0" w:color="auto"/>
      </w:divBdr>
      <w:divsChild>
        <w:div w:id="1834100142">
          <w:marLeft w:val="0"/>
          <w:marRight w:val="0"/>
          <w:marTop w:val="0"/>
          <w:marBottom w:val="0"/>
          <w:divBdr>
            <w:top w:val="none" w:sz="0" w:space="0" w:color="auto"/>
            <w:left w:val="none" w:sz="0" w:space="0" w:color="auto"/>
            <w:bottom w:val="none" w:sz="0" w:space="0" w:color="auto"/>
            <w:right w:val="none" w:sz="0" w:space="0" w:color="auto"/>
          </w:divBdr>
          <w:divsChild>
            <w:div w:id="615138989">
              <w:marLeft w:val="0"/>
              <w:marRight w:val="0"/>
              <w:marTop w:val="0"/>
              <w:marBottom w:val="0"/>
              <w:divBdr>
                <w:top w:val="none" w:sz="0" w:space="0" w:color="auto"/>
                <w:left w:val="none" w:sz="0" w:space="0" w:color="auto"/>
                <w:bottom w:val="none" w:sz="0" w:space="0" w:color="auto"/>
                <w:right w:val="none" w:sz="0" w:space="0" w:color="auto"/>
              </w:divBdr>
              <w:divsChild>
                <w:div w:id="7365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367">
      <w:bodyDiv w:val="1"/>
      <w:marLeft w:val="0"/>
      <w:marRight w:val="0"/>
      <w:marTop w:val="0"/>
      <w:marBottom w:val="0"/>
      <w:divBdr>
        <w:top w:val="none" w:sz="0" w:space="0" w:color="auto"/>
        <w:left w:val="none" w:sz="0" w:space="0" w:color="auto"/>
        <w:bottom w:val="none" w:sz="0" w:space="0" w:color="auto"/>
        <w:right w:val="none" w:sz="0" w:space="0" w:color="auto"/>
      </w:divBdr>
      <w:divsChild>
        <w:div w:id="591662799">
          <w:marLeft w:val="0"/>
          <w:marRight w:val="0"/>
          <w:marTop w:val="0"/>
          <w:marBottom w:val="0"/>
          <w:divBdr>
            <w:top w:val="none" w:sz="0" w:space="0" w:color="auto"/>
            <w:left w:val="none" w:sz="0" w:space="0" w:color="auto"/>
            <w:bottom w:val="none" w:sz="0" w:space="0" w:color="auto"/>
            <w:right w:val="none" w:sz="0" w:space="0" w:color="auto"/>
          </w:divBdr>
          <w:divsChild>
            <w:div w:id="294141370">
              <w:marLeft w:val="0"/>
              <w:marRight w:val="0"/>
              <w:marTop w:val="0"/>
              <w:marBottom w:val="0"/>
              <w:divBdr>
                <w:top w:val="none" w:sz="0" w:space="0" w:color="auto"/>
                <w:left w:val="none" w:sz="0" w:space="0" w:color="auto"/>
                <w:bottom w:val="none" w:sz="0" w:space="0" w:color="auto"/>
                <w:right w:val="none" w:sz="0" w:space="0" w:color="auto"/>
              </w:divBdr>
              <w:divsChild>
                <w:div w:id="759567482">
                  <w:marLeft w:val="0"/>
                  <w:marRight w:val="0"/>
                  <w:marTop w:val="0"/>
                  <w:marBottom w:val="0"/>
                  <w:divBdr>
                    <w:top w:val="none" w:sz="0" w:space="0" w:color="auto"/>
                    <w:left w:val="none" w:sz="0" w:space="0" w:color="auto"/>
                    <w:bottom w:val="none" w:sz="0" w:space="0" w:color="auto"/>
                    <w:right w:val="none" w:sz="0" w:space="0" w:color="auto"/>
                  </w:divBdr>
                  <w:divsChild>
                    <w:div w:id="5423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45960">
      <w:bodyDiv w:val="1"/>
      <w:marLeft w:val="0"/>
      <w:marRight w:val="0"/>
      <w:marTop w:val="0"/>
      <w:marBottom w:val="0"/>
      <w:divBdr>
        <w:top w:val="none" w:sz="0" w:space="0" w:color="auto"/>
        <w:left w:val="none" w:sz="0" w:space="0" w:color="auto"/>
        <w:bottom w:val="none" w:sz="0" w:space="0" w:color="auto"/>
        <w:right w:val="none" w:sz="0" w:space="0" w:color="auto"/>
      </w:divBdr>
      <w:divsChild>
        <w:div w:id="548106215">
          <w:marLeft w:val="0"/>
          <w:marRight w:val="0"/>
          <w:marTop w:val="0"/>
          <w:marBottom w:val="0"/>
          <w:divBdr>
            <w:top w:val="none" w:sz="0" w:space="0" w:color="auto"/>
            <w:left w:val="none" w:sz="0" w:space="0" w:color="auto"/>
            <w:bottom w:val="none" w:sz="0" w:space="0" w:color="auto"/>
            <w:right w:val="none" w:sz="0" w:space="0" w:color="auto"/>
          </w:divBdr>
          <w:divsChild>
            <w:div w:id="1366714102">
              <w:marLeft w:val="0"/>
              <w:marRight w:val="0"/>
              <w:marTop w:val="0"/>
              <w:marBottom w:val="0"/>
              <w:divBdr>
                <w:top w:val="none" w:sz="0" w:space="0" w:color="auto"/>
                <w:left w:val="none" w:sz="0" w:space="0" w:color="auto"/>
                <w:bottom w:val="none" w:sz="0" w:space="0" w:color="auto"/>
                <w:right w:val="none" w:sz="0" w:space="0" w:color="auto"/>
              </w:divBdr>
              <w:divsChild>
                <w:div w:id="18316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5480">
      <w:bodyDiv w:val="1"/>
      <w:marLeft w:val="0"/>
      <w:marRight w:val="0"/>
      <w:marTop w:val="0"/>
      <w:marBottom w:val="0"/>
      <w:divBdr>
        <w:top w:val="none" w:sz="0" w:space="0" w:color="auto"/>
        <w:left w:val="none" w:sz="0" w:space="0" w:color="auto"/>
        <w:bottom w:val="none" w:sz="0" w:space="0" w:color="auto"/>
        <w:right w:val="none" w:sz="0" w:space="0" w:color="auto"/>
      </w:divBdr>
    </w:div>
    <w:div w:id="374353746">
      <w:bodyDiv w:val="1"/>
      <w:marLeft w:val="0"/>
      <w:marRight w:val="0"/>
      <w:marTop w:val="0"/>
      <w:marBottom w:val="0"/>
      <w:divBdr>
        <w:top w:val="none" w:sz="0" w:space="0" w:color="auto"/>
        <w:left w:val="none" w:sz="0" w:space="0" w:color="auto"/>
        <w:bottom w:val="none" w:sz="0" w:space="0" w:color="auto"/>
        <w:right w:val="none" w:sz="0" w:space="0" w:color="auto"/>
      </w:divBdr>
      <w:divsChild>
        <w:div w:id="515851186">
          <w:marLeft w:val="0"/>
          <w:marRight w:val="0"/>
          <w:marTop w:val="0"/>
          <w:marBottom w:val="0"/>
          <w:divBdr>
            <w:top w:val="none" w:sz="0" w:space="0" w:color="auto"/>
            <w:left w:val="none" w:sz="0" w:space="0" w:color="auto"/>
            <w:bottom w:val="none" w:sz="0" w:space="0" w:color="auto"/>
            <w:right w:val="none" w:sz="0" w:space="0" w:color="auto"/>
          </w:divBdr>
          <w:divsChild>
            <w:div w:id="313414529">
              <w:marLeft w:val="0"/>
              <w:marRight w:val="0"/>
              <w:marTop w:val="0"/>
              <w:marBottom w:val="0"/>
              <w:divBdr>
                <w:top w:val="none" w:sz="0" w:space="0" w:color="auto"/>
                <w:left w:val="none" w:sz="0" w:space="0" w:color="auto"/>
                <w:bottom w:val="none" w:sz="0" w:space="0" w:color="auto"/>
                <w:right w:val="none" w:sz="0" w:space="0" w:color="auto"/>
              </w:divBdr>
              <w:divsChild>
                <w:div w:id="3891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0790">
      <w:bodyDiv w:val="1"/>
      <w:marLeft w:val="0"/>
      <w:marRight w:val="0"/>
      <w:marTop w:val="0"/>
      <w:marBottom w:val="0"/>
      <w:divBdr>
        <w:top w:val="none" w:sz="0" w:space="0" w:color="auto"/>
        <w:left w:val="none" w:sz="0" w:space="0" w:color="auto"/>
        <w:bottom w:val="none" w:sz="0" w:space="0" w:color="auto"/>
        <w:right w:val="none" w:sz="0" w:space="0" w:color="auto"/>
      </w:divBdr>
      <w:divsChild>
        <w:div w:id="2019499047">
          <w:marLeft w:val="0"/>
          <w:marRight w:val="0"/>
          <w:marTop w:val="0"/>
          <w:marBottom w:val="0"/>
          <w:divBdr>
            <w:top w:val="none" w:sz="0" w:space="0" w:color="auto"/>
            <w:left w:val="none" w:sz="0" w:space="0" w:color="auto"/>
            <w:bottom w:val="none" w:sz="0" w:space="0" w:color="auto"/>
            <w:right w:val="none" w:sz="0" w:space="0" w:color="auto"/>
          </w:divBdr>
          <w:divsChild>
            <w:div w:id="73551997">
              <w:marLeft w:val="0"/>
              <w:marRight w:val="0"/>
              <w:marTop w:val="0"/>
              <w:marBottom w:val="0"/>
              <w:divBdr>
                <w:top w:val="none" w:sz="0" w:space="0" w:color="auto"/>
                <w:left w:val="none" w:sz="0" w:space="0" w:color="auto"/>
                <w:bottom w:val="none" w:sz="0" w:space="0" w:color="auto"/>
                <w:right w:val="none" w:sz="0" w:space="0" w:color="auto"/>
              </w:divBdr>
              <w:divsChild>
                <w:div w:id="10969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81650">
      <w:bodyDiv w:val="1"/>
      <w:marLeft w:val="0"/>
      <w:marRight w:val="0"/>
      <w:marTop w:val="0"/>
      <w:marBottom w:val="0"/>
      <w:divBdr>
        <w:top w:val="none" w:sz="0" w:space="0" w:color="auto"/>
        <w:left w:val="none" w:sz="0" w:space="0" w:color="auto"/>
        <w:bottom w:val="none" w:sz="0" w:space="0" w:color="auto"/>
        <w:right w:val="none" w:sz="0" w:space="0" w:color="auto"/>
      </w:divBdr>
      <w:divsChild>
        <w:div w:id="480080925">
          <w:marLeft w:val="0"/>
          <w:marRight w:val="0"/>
          <w:marTop w:val="0"/>
          <w:marBottom w:val="0"/>
          <w:divBdr>
            <w:top w:val="none" w:sz="0" w:space="0" w:color="auto"/>
            <w:left w:val="none" w:sz="0" w:space="0" w:color="auto"/>
            <w:bottom w:val="none" w:sz="0" w:space="0" w:color="auto"/>
            <w:right w:val="none" w:sz="0" w:space="0" w:color="auto"/>
          </w:divBdr>
          <w:divsChild>
            <w:div w:id="44792047">
              <w:marLeft w:val="0"/>
              <w:marRight w:val="0"/>
              <w:marTop w:val="0"/>
              <w:marBottom w:val="0"/>
              <w:divBdr>
                <w:top w:val="none" w:sz="0" w:space="0" w:color="auto"/>
                <w:left w:val="none" w:sz="0" w:space="0" w:color="auto"/>
                <w:bottom w:val="none" w:sz="0" w:space="0" w:color="auto"/>
                <w:right w:val="none" w:sz="0" w:space="0" w:color="auto"/>
              </w:divBdr>
              <w:divsChild>
                <w:div w:id="19374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13259">
      <w:bodyDiv w:val="1"/>
      <w:marLeft w:val="0"/>
      <w:marRight w:val="0"/>
      <w:marTop w:val="0"/>
      <w:marBottom w:val="0"/>
      <w:divBdr>
        <w:top w:val="none" w:sz="0" w:space="0" w:color="auto"/>
        <w:left w:val="none" w:sz="0" w:space="0" w:color="auto"/>
        <w:bottom w:val="none" w:sz="0" w:space="0" w:color="auto"/>
        <w:right w:val="none" w:sz="0" w:space="0" w:color="auto"/>
      </w:divBdr>
      <w:divsChild>
        <w:div w:id="1950551008">
          <w:marLeft w:val="0"/>
          <w:marRight w:val="0"/>
          <w:marTop w:val="0"/>
          <w:marBottom w:val="0"/>
          <w:divBdr>
            <w:top w:val="none" w:sz="0" w:space="0" w:color="auto"/>
            <w:left w:val="none" w:sz="0" w:space="0" w:color="auto"/>
            <w:bottom w:val="none" w:sz="0" w:space="0" w:color="auto"/>
            <w:right w:val="none" w:sz="0" w:space="0" w:color="auto"/>
          </w:divBdr>
          <w:divsChild>
            <w:div w:id="440492475">
              <w:marLeft w:val="0"/>
              <w:marRight w:val="0"/>
              <w:marTop w:val="0"/>
              <w:marBottom w:val="0"/>
              <w:divBdr>
                <w:top w:val="none" w:sz="0" w:space="0" w:color="auto"/>
                <w:left w:val="none" w:sz="0" w:space="0" w:color="auto"/>
                <w:bottom w:val="none" w:sz="0" w:space="0" w:color="auto"/>
                <w:right w:val="none" w:sz="0" w:space="0" w:color="auto"/>
              </w:divBdr>
              <w:divsChild>
                <w:div w:id="20706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6580">
      <w:bodyDiv w:val="1"/>
      <w:marLeft w:val="0"/>
      <w:marRight w:val="0"/>
      <w:marTop w:val="0"/>
      <w:marBottom w:val="0"/>
      <w:divBdr>
        <w:top w:val="none" w:sz="0" w:space="0" w:color="auto"/>
        <w:left w:val="none" w:sz="0" w:space="0" w:color="auto"/>
        <w:bottom w:val="none" w:sz="0" w:space="0" w:color="auto"/>
        <w:right w:val="none" w:sz="0" w:space="0" w:color="auto"/>
      </w:divBdr>
      <w:divsChild>
        <w:div w:id="149684238">
          <w:marLeft w:val="0"/>
          <w:marRight w:val="0"/>
          <w:marTop w:val="0"/>
          <w:marBottom w:val="0"/>
          <w:divBdr>
            <w:top w:val="none" w:sz="0" w:space="0" w:color="auto"/>
            <w:left w:val="none" w:sz="0" w:space="0" w:color="auto"/>
            <w:bottom w:val="none" w:sz="0" w:space="0" w:color="auto"/>
            <w:right w:val="none" w:sz="0" w:space="0" w:color="auto"/>
          </w:divBdr>
          <w:divsChild>
            <w:div w:id="1288970616">
              <w:marLeft w:val="0"/>
              <w:marRight w:val="0"/>
              <w:marTop w:val="0"/>
              <w:marBottom w:val="0"/>
              <w:divBdr>
                <w:top w:val="none" w:sz="0" w:space="0" w:color="auto"/>
                <w:left w:val="none" w:sz="0" w:space="0" w:color="auto"/>
                <w:bottom w:val="none" w:sz="0" w:space="0" w:color="auto"/>
                <w:right w:val="none" w:sz="0" w:space="0" w:color="auto"/>
              </w:divBdr>
              <w:divsChild>
                <w:div w:id="20917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50714">
      <w:bodyDiv w:val="1"/>
      <w:marLeft w:val="0"/>
      <w:marRight w:val="0"/>
      <w:marTop w:val="0"/>
      <w:marBottom w:val="0"/>
      <w:divBdr>
        <w:top w:val="none" w:sz="0" w:space="0" w:color="auto"/>
        <w:left w:val="none" w:sz="0" w:space="0" w:color="auto"/>
        <w:bottom w:val="none" w:sz="0" w:space="0" w:color="auto"/>
        <w:right w:val="none" w:sz="0" w:space="0" w:color="auto"/>
      </w:divBdr>
      <w:divsChild>
        <w:div w:id="145248656">
          <w:marLeft w:val="0"/>
          <w:marRight w:val="0"/>
          <w:marTop w:val="0"/>
          <w:marBottom w:val="0"/>
          <w:divBdr>
            <w:top w:val="none" w:sz="0" w:space="0" w:color="auto"/>
            <w:left w:val="none" w:sz="0" w:space="0" w:color="auto"/>
            <w:bottom w:val="none" w:sz="0" w:space="0" w:color="auto"/>
            <w:right w:val="none" w:sz="0" w:space="0" w:color="auto"/>
          </w:divBdr>
          <w:divsChild>
            <w:div w:id="2126150845">
              <w:marLeft w:val="0"/>
              <w:marRight w:val="0"/>
              <w:marTop w:val="0"/>
              <w:marBottom w:val="0"/>
              <w:divBdr>
                <w:top w:val="none" w:sz="0" w:space="0" w:color="auto"/>
                <w:left w:val="none" w:sz="0" w:space="0" w:color="auto"/>
                <w:bottom w:val="none" w:sz="0" w:space="0" w:color="auto"/>
                <w:right w:val="none" w:sz="0" w:space="0" w:color="auto"/>
              </w:divBdr>
              <w:divsChild>
                <w:div w:id="1700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5197">
      <w:bodyDiv w:val="1"/>
      <w:marLeft w:val="0"/>
      <w:marRight w:val="0"/>
      <w:marTop w:val="0"/>
      <w:marBottom w:val="0"/>
      <w:divBdr>
        <w:top w:val="none" w:sz="0" w:space="0" w:color="auto"/>
        <w:left w:val="none" w:sz="0" w:space="0" w:color="auto"/>
        <w:bottom w:val="none" w:sz="0" w:space="0" w:color="auto"/>
        <w:right w:val="none" w:sz="0" w:space="0" w:color="auto"/>
      </w:divBdr>
      <w:divsChild>
        <w:div w:id="495148980">
          <w:marLeft w:val="0"/>
          <w:marRight w:val="0"/>
          <w:marTop w:val="0"/>
          <w:marBottom w:val="0"/>
          <w:divBdr>
            <w:top w:val="none" w:sz="0" w:space="0" w:color="auto"/>
            <w:left w:val="none" w:sz="0" w:space="0" w:color="auto"/>
            <w:bottom w:val="none" w:sz="0" w:space="0" w:color="auto"/>
            <w:right w:val="none" w:sz="0" w:space="0" w:color="auto"/>
          </w:divBdr>
          <w:divsChild>
            <w:div w:id="1005863845">
              <w:marLeft w:val="0"/>
              <w:marRight w:val="0"/>
              <w:marTop w:val="0"/>
              <w:marBottom w:val="0"/>
              <w:divBdr>
                <w:top w:val="none" w:sz="0" w:space="0" w:color="auto"/>
                <w:left w:val="none" w:sz="0" w:space="0" w:color="auto"/>
                <w:bottom w:val="none" w:sz="0" w:space="0" w:color="auto"/>
                <w:right w:val="none" w:sz="0" w:space="0" w:color="auto"/>
              </w:divBdr>
              <w:divsChild>
                <w:div w:id="10205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74369">
      <w:bodyDiv w:val="1"/>
      <w:marLeft w:val="0"/>
      <w:marRight w:val="0"/>
      <w:marTop w:val="0"/>
      <w:marBottom w:val="0"/>
      <w:divBdr>
        <w:top w:val="none" w:sz="0" w:space="0" w:color="auto"/>
        <w:left w:val="none" w:sz="0" w:space="0" w:color="auto"/>
        <w:bottom w:val="none" w:sz="0" w:space="0" w:color="auto"/>
        <w:right w:val="none" w:sz="0" w:space="0" w:color="auto"/>
      </w:divBdr>
    </w:div>
    <w:div w:id="462969655">
      <w:bodyDiv w:val="1"/>
      <w:marLeft w:val="0"/>
      <w:marRight w:val="0"/>
      <w:marTop w:val="0"/>
      <w:marBottom w:val="0"/>
      <w:divBdr>
        <w:top w:val="none" w:sz="0" w:space="0" w:color="auto"/>
        <w:left w:val="none" w:sz="0" w:space="0" w:color="auto"/>
        <w:bottom w:val="none" w:sz="0" w:space="0" w:color="auto"/>
        <w:right w:val="none" w:sz="0" w:space="0" w:color="auto"/>
      </w:divBdr>
      <w:divsChild>
        <w:div w:id="1549148657">
          <w:marLeft w:val="0"/>
          <w:marRight w:val="0"/>
          <w:marTop w:val="0"/>
          <w:marBottom w:val="0"/>
          <w:divBdr>
            <w:top w:val="none" w:sz="0" w:space="0" w:color="auto"/>
            <w:left w:val="none" w:sz="0" w:space="0" w:color="auto"/>
            <w:bottom w:val="none" w:sz="0" w:space="0" w:color="auto"/>
            <w:right w:val="none" w:sz="0" w:space="0" w:color="auto"/>
          </w:divBdr>
          <w:divsChild>
            <w:div w:id="354812654">
              <w:marLeft w:val="0"/>
              <w:marRight w:val="0"/>
              <w:marTop w:val="0"/>
              <w:marBottom w:val="0"/>
              <w:divBdr>
                <w:top w:val="none" w:sz="0" w:space="0" w:color="auto"/>
                <w:left w:val="none" w:sz="0" w:space="0" w:color="auto"/>
                <w:bottom w:val="none" w:sz="0" w:space="0" w:color="auto"/>
                <w:right w:val="none" w:sz="0" w:space="0" w:color="auto"/>
              </w:divBdr>
              <w:divsChild>
                <w:div w:id="1621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4527">
      <w:bodyDiv w:val="1"/>
      <w:marLeft w:val="0"/>
      <w:marRight w:val="0"/>
      <w:marTop w:val="0"/>
      <w:marBottom w:val="0"/>
      <w:divBdr>
        <w:top w:val="none" w:sz="0" w:space="0" w:color="auto"/>
        <w:left w:val="none" w:sz="0" w:space="0" w:color="auto"/>
        <w:bottom w:val="none" w:sz="0" w:space="0" w:color="auto"/>
        <w:right w:val="none" w:sz="0" w:space="0" w:color="auto"/>
      </w:divBdr>
      <w:divsChild>
        <w:div w:id="748965127">
          <w:marLeft w:val="0"/>
          <w:marRight w:val="0"/>
          <w:marTop w:val="0"/>
          <w:marBottom w:val="0"/>
          <w:divBdr>
            <w:top w:val="none" w:sz="0" w:space="0" w:color="auto"/>
            <w:left w:val="none" w:sz="0" w:space="0" w:color="auto"/>
            <w:bottom w:val="none" w:sz="0" w:space="0" w:color="auto"/>
            <w:right w:val="none" w:sz="0" w:space="0" w:color="auto"/>
          </w:divBdr>
          <w:divsChild>
            <w:div w:id="1509369263">
              <w:marLeft w:val="0"/>
              <w:marRight w:val="0"/>
              <w:marTop w:val="0"/>
              <w:marBottom w:val="0"/>
              <w:divBdr>
                <w:top w:val="none" w:sz="0" w:space="0" w:color="auto"/>
                <w:left w:val="none" w:sz="0" w:space="0" w:color="auto"/>
                <w:bottom w:val="none" w:sz="0" w:space="0" w:color="auto"/>
                <w:right w:val="none" w:sz="0" w:space="0" w:color="auto"/>
              </w:divBdr>
              <w:divsChild>
                <w:div w:id="1808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9038">
      <w:bodyDiv w:val="1"/>
      <w:marLeft w:val="0"/>
      <w:marRight w:val="0"/>
      <w:marTop w:val="0"/>
      <w:marBottom w:val="0"/>
      <w:divBdr>
        <w:top w:val="none" w:sz="0" w:space="0" w:color="auto"/>
        <w:left w:val="none" w:sz="0" w:space="0" w:color="auto"/>
        <w:bottom w:val="none" w:sz="0" w:space="0" w:color="auto"/>
        <w:right w:val="none" w:sz="0" w:space="0" w:color="auto"/>
      </w:divBdr>
      <w:divsChild>
        <w:div w:id="1817723866">
          <w:marLeft w:val="0"/>
          <w:marRight w:val="0"/>
          <w:marTop w:val="0"/>
          <w:marBottom w:val="0"/>
          <w:divBdr>
            <w:top w:val="none" w:sz="0" w:space="0" w:color="auto"/>
            <w:left w:val="none" w:sz="0" w:space="0" w:color="auto"/>
            <w:bottom w:val="none" w:sz="0" w:space="0" w:color="auto"/>
            <w:right w:val="none" w:sz="0" w:space="0" w:color="auto"/>
          </w:divBdr>
          <w:divsChild>
            <w:div w:id="2116099247">
              <w:marLeft w:val="0"/>
              <w:marRight w:val="0"/>
              <w:marTop w:val="0"/>
              <w:marBottom w:val="0"/>
              <w:divBdr>
                <w:top w:val="none" w:sz="0" w:space="0" w:color="auto"/>
                <w:left w:val="none" w:sz="0" w:space="0" w:color="auto"/>
                <w:bottom w:val="none" w:sz="0" w:space="0" w:color="auto"/>
                <w:right w:val="none" w:sz="0" w:space="0" w:color="auto"/>
              </w:divBdr>
              <w:divsChild>
                <w:div w:id="621157244">
                  <w:marLeft w:val="0"/>
                  <w:marRight w:val="0"/>
                  <w:marTop w:val="0"/>
                  <w:marBottom w:val="0"/>
                  <w:divBdr>
                    <w:top w:val="none" w:sz="0" w:space="0" w:color="auto"/>
                    <w:left w:val="none" w:sz="0" w:space="0" w:color="auto"/>
                    <w:bottom w:val="none" w:sz="0" w:space="0" w:color="auto"/>
                    <w:right w:val="none" w:sz="0" w:space="0" w:color="auto"/>
                  </w:divBdr>
                  <w:divsChild>
                    <w:div w:id="16710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63396">
      <w:bodyDiv w:val="1"/>
      <w:marLeft w:val="0"/>
      <w:marRight w:val="0"/>
      <w:marTop w:val="0"/>
      <w:marBottom w:val="0"/>
      <w:divBdr>
        <w:top w:val="none" w:sz="0" w:space="0" w:color="auto"/>
        <w:left w:val="none" w:sz="0" w:space="0" w:color="auto"/>
        <w:bottom w:val="none" w:sz="0" w:space="0" w:color="auto"/>
        <w:right w:val="none" w:sz="0" w:space="0" w:color="auto"/>
      </w:divBdr>
      <w:divsChild>
        <w:div w:id="1677615271">
          <w:marLeft w:val="0"/>
          <w:marRight w:val="0"/>
          <w:marTop w:val="0"/>
          <w:marBottom w:val="0"/>
          <w:divBdr>
            <w:top w:val="none" w:sz="0" w:space="0" w:color="auto"/>
            <w:left w:val="none" w:sz="0" w:space="0" w:color="auto"/>
            <w:bottom w:val="none" w:sz="0" w:space="0" w:color="auto"/>
            <w:right w:val="none" w:sz="0" w:space="0" w:color="auto"/>
          </w:divBdr>
          <w:divsChild>
            <w:div w:id="2054191238">
              <w:marLeft w:val="0"/>
              <w:marRight w:val="0"/>
              <w:marTop w:val="0"/>
              <w:marBottom w:val="0"/>
              <w:divBdr>
                <w:top w:val="none" w:sz="0" w:space="0" w:color="auto"/>
                <w:left w:val="none" w:sz="0" w:space="0" w:color="auto"/>
                <w:bottom w:val="none" w:sz="0" w:space="0" w:color="auto"/>
                <w:right w:val="none" w:sz="0" w:space="0" w:color="auto"/>
              </w:divBdr>
              <w:divsChild>
                <w:div w:id="21406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31463">
      <w:bodyDiv w:val="1"/>
      <w:marLeft w:val="0"/>
      <w:marRight w:val="0"/>
      <w:marTop w:val="0"/>
      <w:marBottom w:val="0"/>
      <w:divBdr>
        <w:top w:val="none" w:sz="0" w:space="0" w:color="auto"/>
        <w:left w:val="none" w:sz="0" w:space="0" w:color="auto"/>
        <w:bottom w:val="none" w:sz="0" w:space="0" w:color="auto"/>
        <w:right w:val="none" w:sz="0" w:space="0" w:color="auto"/>
      </w:divBdr>
      <w:divsChild>
        <w:div w:id="1320498200">
          <w:marLeft w:val="0"/>
          <w:marRight w:val="0"/>
          <w:marTop w:val="0"/>
          <w:marBottom w:val="0"/>
          <w:divBdr>
            <w:top w:val="none" w:sz="0" w:space="0" w:color="auto"/>
            <w:left w:val="none" w:sz="0" w:space="0" w:color="auto"/>
            <w:bottom w:val="none" w:sz="0" w:space="0" w:color="auto"/>
            <w:right w:val="none" w:sz="0" w:space="0" w:color="auto"/>
          </w:divBdr>
          <w:divsChild>
            <w:div w:id="225729608">
              <w:marLeft w:val="0"/>
              <w:marRight w:val="0"/>
              <w:marTop w:val="0"/>
              <w:marBottom w:val="0"/>
              <w:divBdr>
                <w:top w:val="none" w:sz="0" w:space="0" w:color="auto"/>
                <w:left w:val="none" w:sz="0" w:space="0" w:color="auto"/>
                <w:bottom w:val="none" w:sz="0" w:space="0" w:color="auto"/>
                <w:right w:val="none" w:sz="0" w:space="0" w:color="auto"/>
              </w:divBdr>
              <w:divsChild>
                <w:div w:id="6279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27654">
      <w:bodyDiv w:val="1"/>
      <w:marLeft w:val="0"/>
      <w:marRight w:val="0"/>
      <w:marTop w:val="0"/>
      <w:marBottom w:val="0"/>
      <w:divBdr>
        <w:top w:val="none" w:sz="0" w:space="0" w:color="auto"/>
        <w:left w:val="none" w:sz="0" w:space="0" w:color="auto"/>
        <w:bottom w:val="none" w:sz="0" w:space="0" w:color="auto"/>
        <w:right w:val="none" w:sz="0" w:space="0" w:color="auto"/>
      </w:divBdr>
    </w:div>
    <w:div w:id="510993380">
      <w:bodyDiv w:val="1"/>
      <w:marLeft w:val="0"/>
      <w:marRight w:val="0"/>
      <w:marTop w:val="0"/>
      <w:marBottom w:val="0"/>
      <w:divBdr>
        <w:top w:val="none" w:sz="0" w:space="0" w:color="auto"/>
        <w:left w:val="none" w:sz="0" w:space="0" w:color="auto"/>
        <w:bottom w:val="none" w:sz="0" w:space="0" w:color="auto"/>
        <w:right w:val="none" w:sz="0" w:space="0" w:color="auto"/>
      </w:divBdr>
    </w:div>
    <w:div w:id="512889138">
      <w:bodyDiv w:val="1"/>
      <w:marLeft w:val="0"/>
      <w:marRight w:val="0"/>
      <w:marTop w:val="0"/>
      <w:marBottom w:val="0"/>
      <w:divBdr>
        <w:top w:val="none" w:sz="0" w:space="0" w:color="auto"/>
        <w:left w:val="none" w:sz="0" w:space="0" w:color="auto"/>
        <w:bottom w:val="none" w:sz="0" w:space="0" w:color="auto"/>
        <w:right w:val="none" w:sz="0" w:space="0" w:color="auto"/>
      </w:divBdr>
      <w:divsChild>
        <w:div w:id="905652024">
          <w:marLeft w:val="0"/>
          <w:marRight w:val="0"/>
          <w:marTop w:val="0"/>
          <w:marBottom w:val="0"/>
          <w:divBdr>
            <w:top w:val="none" w:sz="0" w:space="0" w:color="auto"/>
            <w:left w:val="none" w:sz="0" w:space="0" w:color="auto"/>
            <w:bottom w:val="none" w:sz="0" w:space="0" w:color="auto"/>
            <w:right w:val="none" w:sz="0" w:space="0" w:color="auto"/>
          </w:divBdr>
          <w:divsChild>
            <w:div w:id="541945084">
              <w:marLeft w:val="0"/>
              <w:marRight w:val="0"/>
              <w:marTop w:val="0"/>
              <w:marBottom w:val="0"/>
              <w:divBdr>
                <w:top w:val="none" w:sz="0" w:space="0" w:color="auto"/>
                <w:left w:val="none" w:sz="0" w:space="0" w:color="auto"/>
                <w:bottom w:val="none" w:sz="0" w:space="0" w:color="auto"/>
                <w:right w:val="none" w:sz="0" w:space="0" w:color="auto"/>
              </w:divBdr>
              <w:divsChild>
                <w:div w:id="1588803125">
                  <w:marLeft w:val="0"/>
                  <w:marRight w:val="0"/>
                  <w:marTop w:val="0"/>
                  <w:marBottom w:val="0"/>
                  <w:divBdr>
                    <w:top w:val="none" w:sz="0" w:space="0" w:color="auto"/>
                    <w:left w:val="none" w:sz="0" w:space="0" w:color="auto"/>
                    <w:bottom w:val="none" w:sz="0" w:space="0" w:color="auto"/>
                    <w:right w:val="none" w:sz="0" w:space="0" w:color="auto"/>
                  </w:divBdr>
                  <w:divsChild>
                    <w:div w:id="10256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56104">
      <w:bodyDiv w:val="1"/>
      <w:marLeft w:val="0"/>
      <w:marRight w:val="0"/>
      <w:marTop w:val="0"/>
      <w:marBottom w:val="0"/>
      <w:divBdr>
        <w:top w:val="none" w:sz="0" w:space="0" w:color="auto"/>
        <w:left w:val="none" w:sz="0" w:space="0" w:color="auto"/>
        <w:bottom w:val="none" w:sz="0" w:space="0" w:color="auto"/>
        <w:right w:val="none" w:sz="0" w:space="0" w:color="auto"/>
      </w:divBdr>
      <w:divsChild>
        <w:div w:id="30150498">
          <w:marLeft w:val="0"/>
          <w:marRight w:val="0"/>
          <w:marTop w:val="0"/>
          <w:marBottom w:val="0"/>
          <w:divBdr>
            <w:top w:val="none" w:sz="0" w:space="0" w:color="auto"/>
            <w:left w:val="none" w:sz="0" w:space="0" w:color="auto"/>
            <w:bottom w:val="none" w:sz="0" w:space="0" w:color="auto"/>
            <w:right w:val="none" w:sz="0" w:space="0" w:color="auto"/>
          </w:divBdr>
          <w:divsChild>
            <w:div w:id="419914816">
              <w:marLeft w:val="0"/>
              <w:marRight w:val="0"/>
              <w:marTop w:val="0"/>
              <w:marBottom w:val="0"/>
              <w:divBdr>
                <w:top w:val="none" w:sz="0" w:space="0" w:color="auto"/>
                <w:left w:val="none" w:sz="0" w:space="0" w:color="auto"/>
                <w:bottom w:val="none" w:sz="0" w:space="0" w:color="auto"/>
                <w:right w:val="none" w:sz="0" w:space="0" w:color="auto"/>
              </w:divBdr>
              <w:divsChild>
                <w:div w:id="4756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2654">
      <w:bodyDiv w:val="1"/>
      <w:marLeft w:val="0"/>
      <w:marRight w:val="0"/>
      <w:marTop w:val="0"/>
      <w:marBottom w:val="0"/>
      <w:divBdr>
        <w:top w:val="none" w:sz="0" w:space="0" w:color="auto"/>
        <w:left w:val="none" w:sz="0" w:space="0" w:color="auto"/>
        <w:bottom w:val="none" w:sz="0" w:space="0" w:color="auto"/>
        <w:right w:val="none" w:sz="0" w:space="0" w:color="auto"/>
      </w:divBdr>
      <w:divsChild>
        <w:div w:id="1297953162">
          <w:marLeft w:val="0"/>
          <w:marRight w:val="0"/>
          <w:marTop w:val="0"/>
          <w:marBottom w:val="0"/>
          <w:divBdr>
            <w:top w:val="none" w:sz="0" w:space="0" w:color="auto"/>
            <w:left w:val="none" w:sz="0" w:space="0" w:color="auto"/>
            <w:bottom w:val="none" w:sz="0" w:space="0" w:color="auto"/>
            <w:right w:val="none" w:sz="0" w:space="0" w:color="auto"/>
          </w:divBdr>
          <w:divsChild>
            <w:div w:id="263003440">
              <w:marLeft w:val="0"/>
              <w:marRight w:val="0"/>
              <w:marTop w:val="0"/>
              <w:marBottom w:val="0"/>
              <w:divBdr>
                <w:top w:val="none" w:sz="0" w:space="0" w:color="auto"/>
                <w:left w:val="none" w:sz="0" w:space="0" w:color="auto"/>
                <w:bottom w:val="none" w:sz="0" w:space="0" w:color="auto"/>
                <w:right w:val="none" w:sz="0" w:space="0" w:color="auto"/>
              </w:divBdr>
              <w:divsChild>
                <w:div w:id="6469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9749">
      <w:bodyDiv w:val="1"/>
      <w:marLeft w:val="0"/>
      <w:marRight w:val="0"/>
      <w:marTop w:val="0"/>
      <w:marBottom w:val="0"/>
      <w:divBdr>
        <w:top w:val="none" w:sz="0" w:space="0" w:color="auto"/>
        <w:left w:val="none" w:sz="0" w:space="0" w:color="auto"/>
        <w:bottom w:val="none" w:sz="0" w:space="0" w:color="auto"/>
        <w:right w:val="none" w:sz="0" w:space="0" w:color="auto"/>
      </w:divBdr>
      <w:divsChild>
        <w:div w:id="70280857">
          <w:marLeft w:val="0"/>
          <w:marRight w:val="0"/>
          <w:marTop w:val="0"/>
          <w:marBottom w:val="0"/>
          <w:divBdr>
            <w:top w:val="none" w:sz="0" w:space="0" w:color="auto"/>
            <w:left w:val="none" w:sz="0" w:space="0" w:color="auto"/>
            <w:bottom w:val="none" w:sz="0" w:space="0" w:color="auto"/>
            <w:right w:val="none" w:sz="0" w:space="0" w:color="auto"/>
          </w:divBdr>
          <w:divsChild>
            <w:div w:id="198905287">
              <w:marLeft w:val="0"/>
              <w:marRight w:val="0"/>
              <w:marTop w:val="0"/>
              <w:marBottom w:val="0"/>
              <w:divBdr>
                <w:top w:val="none" w:sz="0" w:space="0" w:color="auto"/>
                <w:left w:val="none" w:sz="0" w:space="0" w:color="auto"/>
                <w:bottom w:val="none" w:sz="0" w:space="0" w:color="auto"/>
                <w:right w:val="none" w:sz="0" w:space="0" w:color="auto"/>
              </w:divBdr>
              <w:divsChild>
                <w:div w:id="21297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1701">
      <w:bodyDiv w:val="1"/>
      <w:marLeft w:val="0"/>
      <w:marRight w:val="0"/>
      <w:marTop w:val="0"/>
      <w:marBottom w:val="0"/>
      <w:divBdr>
        <w:top w:val="none" w:sz="0" w:space="0" w:color="auto"/>
        <w:left w:val="none" w:sz="0" w:space="0" w:color="auto"/>
        <w:bottom w:val="none" w:sz="0" w:space="0" w:color="auto"/>
        <w:right w:val="none" w:sz="0" w:space="0" w:color="auto"/>
      </w:divBdr>
    </w:div>
    <w:div w:id="561454203">
      <w:bodyDiv w:val="1"/>
      <w:marLeft w:val="0"/>
      <w:marRight w:val="0"/>
      <w:marTop w:val="0"/>
      <w:marBottom w:val="0"/>
      <w:divBdr>
        <w:top w:val="none" w:sz="0" w:space="0" w:color="auto"/>
        <w:left w:val="none" w:sz="0" w:space="0" w:color="auto"/>
        <w:bottom w:val="none" w:sz="0" w:space="0" w:color="auto"/>
        <w:right w:val="none" w:sz="0" w:space="0" w:color="auto"/>
      </w:divBdr>
      <w:divsChild>
        <w:div w:id="20253531">
          <w:marLeft w:val="0"/>
          <w:marRight w:val="0"/>
          <w:marTop w:val="0"/>
          <w:marBottom w:val="0"/>
          <w:divBdr>
            <w:top w:val="none" w:sz="0" w:space="0" w:color="auto"/>
            <w:left w:val="none" w:sz="0" w:space="0" w:color="auto"/>
            <w:bottom w:val="none" w:sz="0" w:space="0" w:color="auto"/>
            <w:right w:val="none" w:sz="0" w:space="0" w:color="auto"/>
          </w:divBdr>
          <w:divsChild>
            <w:div w:id="1289971659">
              <w:marLeft w:val="0"/>
              <w:marRight w:val="0"/>
              <w:marTop w:val="0"/>
              <w:marBottom w:val="0"/>
              <w:divBdr>
                <w:top w:val="none" w:sz="0" w:space="0" w:color="auto"/>
                <w:left w:val="none" w:sz="0" w:space="0" w:color="auto"/>
                <w:bottom w:val="none" w:sz="0" w:space="0" w:color="auto"/>
                <w:right w:val="none" w:sz="0" w:space="0" w:color="auto"/>
              </w:divBdr>
              <w:divsChild>
                <w:div w:id="704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3346">
      <w:bodyDiv w:val="1"/>
      <w:marLeft w:val="0"/>
      <w:marRight w:val="0"/>
      <w:marTop w:val="0"/>
      <w:marBottom w:val="0"/>
      <w:divBdr>
        <w:top w:val="none" w:sz="0" w:space="0" w:color="auto"/>
        <w:left w:val="none" w:sz="0" w:space="0" w:color="auto"/>
        <w:bottom w:val="none" w:sz="0" w:space="0" w:color="auto"/>
        <w:right w:val="none" w:sz="0" w:space="0" w:color="auto"/>
      </w:divBdr>
      <w:divsChild>
        <w:div w:id="1322541551">
          <w:marLeft w:val="0"/>
          <w:marRight w:val="0"/>
          <w:marTop w:val="0"/>
          <w:marBottom w:val="0"/>
          <w:divBdr>
            <w:top w:val="none" w:sz="0" w:space="0" w:color="auto"/>
            <w:left w:val="none" w:sz="0" w:space="0" w:color="auto"/>
            <w:bottom w:val="none" w:sz="0" w:space="0" w:color="auto"/>
            <w:right w:val="none" w:sz="0" w:space="0" w:color="auto"/>
          </w:divBdr>
          <w:divsChild>
            <w:div w:id="1164397005">
              <w:marLeft w:val="0"/>
              <w:marRight w:val="0"/>
              <w:marTop w:val="0"/>
              <w:marBottom w:val="0"/>
              <w:divBdr>
                <w:top w:val="none" w:sz="0" w:space="0" w:color="auto"/>
                <w:left w:val="none" w:sz="0" w:space="0" w:color="auto"/>
                <w:bottom w:val="none" w:sz="0" w:space="0" w:color="auto"/>
                <w:right w:val="none" w:sz="0" w:space="0" w:color="auto"/>
              </w:divBdr>
              <w:divsChild>
                <w:div w:id="887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5998">
      <w:bodyDiv w:val="1"/>
      <w:marLeft w:val="0"/>
      <w:marRight w:val="0"/>
      <w:marTop w:val="0"/>
      <w:marBottom w:val="0"/>
      <w:divBdr>
        <w:top w:val="none" w:sz="0" w:space="0" w:color="auto"/>
        <w:left w:val="none" w:sz="0" w:space="0" w:color="auto"/>
        <w:bottom w:val="none" w:sz="0" w:space="0" w:color="auto"/>
        <w:right w:val="none" w:sz="0" w:space="0" w:color="auto"/>
      </w:divBdr>
      <w:divsChild>
        <w:div w:id="450133105">
          <w:marLeft w:val="0"/>
          <w:marRight w:val="0"/>
          <w:marTop w:val="0"/>
          <w:marBottom w:val="0"/>
          <w:divBdr>
            <w:top w:val="none" w:sz="0" w:space="0" w:color="auto"/>
            <w:left w:val="none" w:sz="0" w:space="0" w:color="auto"/>
            <w:bottom w:val="none" w:sz="0" w:space="0" w:color="auto"/>
            <w:right w:val="none" w:sz="0" w:space="0" w:color="auto"/>
          </w:divBdr>
          <w:divsChild>
            <w:div w:id="957684115">
              <w:marLeft w:val="0"/>
              <w:marRight w:val="0"/>
              <w:marTop w:val="0"/>
              <w:marBottom w:val="0"/>
              <w:divBdr>
                <w:top w:val="none" w:sz="0" w:space="0" w:color="auto"/>
                <w:left w:val="none" w:sz="0" w:space="0" w:color="auto"/>
                <w:bottom w:val="none" w:sz="0" w:space="0" w:color="auto"/>
                <w:right w:val="none" w:sz="0" w:space="0" w:color="auto"/>
              </w:divBdr>
              <w:divsChild>
                <w:div w:id="5545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61684">
      <w:bodyDiv w:val="1"/>
      <w:marLeft w:val="0"/>
      <w:marRight w:val="0"/>
      <w:marTop w:val="0"/>
      <w:marBottom w:val="0"/>
      <w:divBdr>
        <w:top w:val="none" w:sz="0" w:space="0" w:color="auto"/>
        <w:left w:val="none" w:sz="0" w:space="0" w:color="auto"/>
        <w:bottom w:val="none" w:sz="0" w:space="0" w:color="auto"/>
        <w:right w:val="none" w:sz="0" w:space="0" w:color="auto"/>
      </w:divBdr>
      <w:divsChild>
        <w:div w:id="393940193">
          <w:marLeft w:val="0"/>
          <w:marRight w:val="0"/>
          <w:marTop w:val="0"/>
          <w:marBottom w:val="0"/>
          <w:divBdr>
            <w:top w:val="none" w:sz="0" w:space="0" w:color="auto"/>
            <w:left w:val="none" w:sz="0" w:space="0" w:color="auto"/>
            <w:bottom w:val="none" w:sz="0" w:space="0" w:color="auto"/>
            <w:right w:val="none" w:sz="0" w:space="0" w:color="auto"/>
          </w:divBdr>
          <w:divsChild>
            <w:div w:id="982546217">
              <w:marLeft w:val="0"/>
              <w:marRight w:val="0"/>
              <w:marTop w:val="0"/>
              <w:marBottom w:val="0"/>
              <w:divBdr>
                <w:top w:val="none" w:sz="0" w:space="0" w:color="auto"/>
                <w:left w:val="none" w:sz="0" w:space="0" w:color="auto"/>
                <w:bottom w:val="none" w:sz="0" w:space="0" w:color="auto"/>
                <w:right w:val="none" w:sz="0" w:space="0" w:color="auto"/>
              </w:divBdr>
              <w:divsChild>
                <w:div w:id="2111462274">
                  <w:marLeft w:val="0"/>
                  <w:marRight w:val="0"/>
                  <w:marTop w:val="0"/>
                  <w:marBottom w:val="0"/>
                  <w:divBdr>
                    <w:top w:val="none" w:sz="0" w:space="0" w:color="auto"/>
                    <w:left w:val="none" w:sz="0" w:space="0" w:color="auto"/>
                    <w:bottom w:val="none" w:sz="0" w:space="0" w:color="auto"/>
                    <w:right w:val="none" w:sz="0" w:space="0" w:color="auto"/>
                  </w:divBdr>
                  <w:divsChild>
                    <w:div w:id="10390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9537">
      <w:bodyDiv w:val="1"/>
      <w:marLeft w:val="0"/>
      <w:marRight w:val="0"/>
      <w:marTop w:val="0"/>
      <w:marBottom w:val="0"/>
      <w:divBdr>
        <w:top w:val="none" w:sz="0" w:space="0" w:color="auto"/>
        <w:left w:val="none" w:sz="0" w:space="0" w:color="auto"/>
        <w:bottom w:val="none" w:sz="0" w:space="0" w:color="auto"/>
        <w:right w:val="none" w:sz="0" w:space="0" w:color="auto"/>
      </w:divBdr>
      <w:divsChild>
        <w:div w:id="1696928036">
          <w:marLeft w:val="0"/>
          <w:marRight w:val="0"/>
          <w:marTop w:val="0"/>
          <w:marBottom w:val="0"/>
          <w:divBdr>
            <w:top w:val="none" w:sz="0" w:space="0" w:color="auto"/>
            <w:left w:val="none" w:sz="0" w:space="0" w:color="auto"/>
            <w:bottom w:val="none" w:sz="0" w:space="0" w:color="auto"/>
            <w:right w:val="none" w:sz="0" w:space="0" w:color="auto"/>
          </w:divBdr>
          <w:divsChild>
            <w:div w:id="844630429">
              <w:marLeft w:val="0"/>
              <w:marRight w:val="0"/>
              <w:marTop w:val="0"/>
              <w:marBottom w:val="0"/>
              <w:divBdr>
                <w:top w:val="none" w:sz="0" w:space="0" w:color="auto"/>
                <w:left w:val="none" w:sz="0" w:space="0" w:color="auto"/>
                <w:bottom w:val="none" w:sz="0" w:space="0" w:color="auto"/>
                <w:right w:val="none" w:sz="0" w:space="0" w:color="auto"/>
              </w:divBdr>
              <w:divsChild>
                <w:div w:id="493450136">
                  <w:marLeft w:val="0"/>
                  <w:marRight w:val="0"/>
                  <w:marTop w:val="0"/>
                  <w:marBottom w:val="0"/>
                  <w:divBdr>
                    <w:top w:val="none" w:sz="0" w:space="0" w:color="auto"/>
                    <w:left w:val="none" w:sz="0" w:space="0" w:color="auto"/>
                    <w:bottom w:val="none" w:sz="0" w:space="0" w:color="auto"/>
                    <w:right w:val="none" w:sz="0" w:space="0" w:color="auto"/>
                  </w:divBdr>
                  <w:divsChild>
                    <w:div w:id="1807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4247">
      <w:bodyDiv w:val="1"/>
      <w:marLeft w:val="0"/>
      <w:marRight w:val="0"/>
      <w:marTop w:val="0"/>
      <w:marBottom w:val="0"/>
      <w:divBdr>
        <w:top w:val="none" w:sz="0" w:space="0" w:color="auto"/>
        <w:left w:val="none" w:sz="0" w:space="0" w:color="auto"/>
        <w:bottom w:val="none" w:sz="0" w:space="0" w:color="auto"/>
        <w:right w:val="none" w:sz="0" w:space="0" w:color="auto"/>
      </w:divBdr>
      <w:divsChild>
        <w:div w:id="1799109040">
          <w:marLeft w:val="0"/>
          <w:marRight w:val="0"/>
          <w:marTop w:val="0"/>
          <w:marBottom w:val="0"/>
          <w:divBdr>
            <w:top w:val="none" w:sz="0" w:space="0" w:color="auto"/>
            <w:left w:val="none" w:sz="0" w:space="0" w:color="auto"/>
            <w:bottom w:val="none" w:sz="0" w:space="0" w:color="auto"/>
            <w:right w:val="none" w:sz="0" w:space="0" w:color="auto"/>
          </w:divBdr>
          <w:divsChild>
            <w:div w:id="577593180">
              <w:marLeft w:val="0"/>
              <w:marRight w:val="0"/>
              <w:marTop w:val="0"/>
              <w:marBottom w:val="0"/>
              <w:divBdr>
                <w:top w:val="none" w:sz="0" w:space="0" w:color="auto"/>
                <w:left w:val="none" w:sz="0" w:space="0" w:color="auto"/>
                <w:bottom w:val="none" w:sz="0" w:space="0" w:color="auto"/>
                <w:right w:val="none" w:sz="0" w:space="0" w:color="auto"/>
              </w:divBdr>
              <w:divsChild>
                <w:div w:id="597982021">
                  <w:marLeft w:val="0"/>
                  <w:marRight w:val="0"/>
                  <w:marTop w:val="0"/>
                  <w:marBottom w:val="0"/>
                  <w:divBdr>
                    <w:top w:val="none" w:sz="0" w:space="0" w:color="auto"/>
                    <w:left w:val="none" w:sz="0" w:space="0" w:color="auto"/>
                    <w:bottom w:val="none" w:sz="0" w:space="0" w:color="auto"/>
                    <w:right w:val="none" w:sz="0" w:space="0" w:color="auto"/>
                  </w:divBdr>
                  <w:divsChild>
                    <w:div w:id="15804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54172">
      <w:bodyDiv w:val="1"/>
      <w:marLeft w:val="0"/>
      <w:marRight w:val="0"/>
      <w:marTop w:val="0"/>
      <w:marBottom w:val="0"/>
      <w:divBdr>
        <w:top w:val="none" w:sz="0" w:space="0" w:color="auto"/>
        <w:left w:val="none" w:sz="0" w:space="0" w:color="auto"/>
        <w:bottom w:val="none" w:sz="0" w:space="0" w:color="auto"/>
        <w:right w:val="none" w:sz="0" w:space="0" w:color="auto"/>
      </w:divBdr>
      <w:divsChild>
        <w:div w:id="2119063519">
          <w:marLeft w:val="0"/>
          <w:marRight w:val="0"/>
          <w:marTop w:val="0"/>
          <w:marBottom w:val="0"/>
          <w:divBdr>
            <w:top w:val="none" w:sz="0" w:space="0" w:color="auto"/>
            <w:left w:val="none" w:sz="0" w:space="0" w:color="auto"/>
            <w:bottom w:val="none" w:sz="0" w:space="0" w:color="auto"/>
            <w:right w:val="none" w:sz="0" w:space="0" w:color="auto"/>
          </w:divBdr>
          <w:divsChild>
            <w:div w:id="274143620">
              <w:marLeft w:val="0"/>
              <w:marRight w:val="0"/>
              <w:marTop w:val="0"/>
              <w:marBottom w:val="0"/>
              <w:divBdr>
                <w:top w:val="none" w:sz="0" w:space="0" w:color="auto"/>
                <w:left w:val="none" w:sz="0" w:space="0" w:color="auto"/>
                <w:bottom w:val="none" w:sz="0" w:space="0" w:color="auto"/>
                <w:right w:val="none" w:sz="0" w:space="0" w:color="auto"/>
              </w:divBdr>
              <w:divsChild>
                <w:div w:id="2382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1539">
      <w:bodyDiv w:val="1"/>
      <w:marLeft w:val="0"/>
      <w:marRight w:val="0"/>
      <w:marTop w:val="0"/>
      <w:marBottom w:val="0"/>
      <w:divBdr>
        <w:top w:val="none" w:sz="0" w:space="0" w:color="auto"/>
        <w:left w:val="none" w:sz="0" w:space="0" w:color="auto"/>
        <w:bottom w:val="none" w:sz="0" w:space="0" w:color="auto"/>
        <w:right w:val="none" w:sz="0" w:space="0" w:color="auto"/>
      </w:divBdr>
    </w:div>
    <w:div w:id="594479479">
      <w:bodyDiv w:val="1"/>
      <w:marLeft w:val="0"/>
      <w:marRight w:val="0"/>
      <w:marTop w:val="0"/>
      <w:marBottom w:val="0"/>
      <w:divBdr>
        <w:top w:val="none" w:sz="0" w:space="0" w:color="auto"/>
        <w:left w:val="none" w:sz="0" w:space="0" w:color="auto"/>
        <w:bottom w:val="none" w:sz="0" w:space="0" w:color="auto"/>
        <w:right w:val="none" w:sz="0" w:space="0" w:color="auto"/>
      </w:divBdr>
      <w:divsChild>
        <w:div w:id="543182090">
          <w:marLeft w:val="0"/>
          <w:marRight w:val="0"/>
          <w:marTop w:val="0"/>
          <w:marBottom w:val="0"/>
          <w:divBdr>
            <w:top w:val="none" w:sz="0" w:space="0" w:color="auto"/>
            <w:left w:val="none" w:sz="0" w:space="0" w:color="auto"/>
            <w:bottom w:val="none" w:sz="0" w:space="0" w:color="auto"/>
            <w:right w:val="none" w:sz="0" w:space="0" w:color="auto"/>
          </w:divBdr>
          <w:divsChild>
            <w:div w:id="1633903063">
              <w:marLeft w:val="0"/>
              <w:marRight w:val="0"/>
              <w:marTop w:val="0"/>
              <w:marBottom w:val="0"/>
              <w:divBdr>
                <w:top w:val="none" w:sz="0" w:space="0" w:color="auto"/>
                <w:left w:val="none" w:sz="0" w:space="0" w:color="auto"/>
                <w:bottom w:val="none" w:sz="0" w:space="0" w:color="auto"/>
                <w:right w:val="none" w:sz="0" w:space="0" w:color="auto"/>
              </w:divBdr>
              <w:divsChild>
                <w:div w:id="16422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3110">
      <w:bodyDiv w:val="1"/>
      <w:marLeft w:val="0"/>
      <w:marRight w:val="0"/>
      <w:marTop w:val="0"/>
      <w:marBottom w:val="0"/>
      <w:divBdr>
        <w:top w:val="none" w:sz="0" w:space="0" w:color="auto"/>
        <w:left w:val="none" w:sz="0" w:space="0" w:color="auto"/>
        <w:bottom w:val="none" w:sz="0" w:space="0" w:color="auto"/>
        <w:right w:val="none" w:sz="0" w:space="0" w:color="auto"/>
      </w:divBdr>
      <w:divsChild>
        <w:div w:id="949630710">
          <w:marLeft w:val="0"/>
          <w:marRight w:val="0"/>
          <w:marTop w:val="0"/>
          <w:marBottom w:val="0"/>
          <w:divBdr>
            <w:top w:val="none" w:sz="0" w:space="0" w:color="auto"/>
            <w:left w:val="none" w:sz="0" w:space="0" w:color="auto"/>
            <w:bottom w:val="none" w:sz="0" w:space="0" w:color="auto"/>
            <w:right w:val="none" w:sz="0" w:space="0" w:color="auto"/>
          </w:divBdr>
          <w:divsChild>
            <w:div w:id="48959330">
              <w:marLeft w:val="0"/>
              <w:marRight w:val="0"/>
              <w:marTop w:val="0"/>
              <w:marBottom w:val="0"/>
              <w:divBdr>
                <w:top w:val="none" w:sz="0" w:space="0" w:color="auto"/>
                <w:left w:val="none" w:sz="0" w:space="0" w:color="auto"/>
                <w:bottom w:val="none" w:sz="0" w:space="0" w:color="auto"/>
                <w:right w:val="none" w:sz="0" w:space="0" w:color="auto"/>
              </w:divBdr>
              <w:divsChild>
                <w:div w:id="1947075114">
                  <w:marLeft w:val="0"/>
                  <w:marRight w:val="0"/>
                  <w:marTop w:val="0"/>
                  <w:marBottom w:val="0"/>
                  <w:divBdr>
                    <w:top w:val="none" w:sz="0" w:space="0" w:color="auto"/>
                    <w:left w:val="none" w:sz="0" w:space="0" w:color="auto"/>
                    <w:bottom w:val="none" w:sz="0" w:space="0" w:color="auto"/>
                    <w:right w:val="none" w:sz="0" w:space="0" w:color="auto"/>
                  </w:divBdr>
                  <w:divsChild>
                    <w:div w:id="7412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119">
      <w:bodyDiv w:val="1"/>
      <w:marLeft w:val="0"/>
      <w:marRight w:val="0"/>
      <w:marTop w:val="0"/>
      <w:marBottom w:val="0"/>
      <w:divBdr>
        <w:top w:val="none" w:sz="0" w:space="0" w:color="auto"/>
        <w:left w:val="none" w:sz="0" w:space="0" w:color="auto"/>
        <w:bottom w:val="none" w:sz="0" w:space="0" w:color="auto"/>
        <w:right w:val="none" w:sz="0" w:space="0" w:color="auto"/>
      </w:divBdr>
      <w:divsChild>
        <w:div w:id="1321546396">
          <w:marLeft w:val="0"/>
          <w:marRight w:val="0"/>
          <w:marTop w:val="0"/>
          <w:marBottom w:val="0"/>
          <w:divBdr>
            <w:top w:val="none" w:sz="0" w:space="0" w:color="auto"/>
            <w:left w:val="none" w:sz="0" w:space="0" w:color="auto"/>
            <w:bottom w:val="none" w:sz="0" w:space="0" w:color="auto"/>
            <w:right w:val="none" w:sz="0" w:space="0" w:color="auto"/>
          </w:divBdr>
          <w:divsChild>
            <w:div w:id="2021809928">
              <w:marLeft w:val="0"/>
              <w:marRight w:val="0"/>
              <w:marTop w:val="0"/>
              <w:marBottom w:val="0"/>
              <w:divBdr>
                <w:top w:val="none" w:sz="0" w:space="0" w:color="auto"/>
                <w:left w:val="none" w:sz="0" w:space="0" w:color="auto"/>
                <w:bottom w:val="none" w:sz="0" w:space="0" w:color="auto"/>
                <w:right w:val="none" w:sz="0" w:space="0" w:color="auto"/>
              </w:divBdr>
              <w:divsChild>
                <w:div w:id="269320134">
                  <w:marLeft w:val="0"/>
                  <w:marRight w:val="0"/>
                  <w:marTop w:val="0"/>
                  <w:marBottom w:val="0"/>
                  <w:divBdr>
                    <w:top w:val="none" w:sz="0" w:space="0" w:color="auto"/>
                    <w:left w:val="none" w:sz="0" w:space="0" w:color="auto"/>
                    <w:bottom w:val="none" w:sz="0" w:space="0" w:color="auto"/>
                    <w:right w:val="none" w:sz="0" w:space="0" w:color="auto"/>
                  </w:divBdr>
                  <w:divsChild>
                    <w:div w:id="12957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4359">
      <w:bodyDiv w:val="1"/>
      <w:marLeft w:val="0"/>
      <w:marRight w:val="0"/>
      <w:marTop w:val="0"/>
      <w:marBottom w:val="0"/>
      <w:divBdr>
        <w:top w:val="none" w:sz="0" w:space="0" w:color="auto"/>
        <w:left w:val="none" w:sz="0" w:space="0" w:color="auto"/>
        <w:bottom w:val="none" w:sz="0" w:space="0" w:color="auto"/>
        <w:right w:val="none" w:sz="0" w:space="0" w:color="auto"/>
      </w:divBdr>
      <w:divsChild>
        <w:div w:id="880214551">
          <w:marLeft w:val="0"/>
          <w:marRight w:val="0"/>
          <w:marTop w:val="0"/>
          <w:marBottom w:val="0"/>
          <w:divBdr>
            <w:top w:val="none" w:sz="0" w:space="0" w:color="auto"/>
            <w:left w:val="none" w:sz="0" w:space="0" w:color="auto"/>
            <w:bottom w:val="none" w:sz="0" w:space="0" w:color="auto"/>
            <w:right w:val="none" w:sz="0" w:space="0" w:color="auto"/>
          </w:divBdr>
          <w:divsChild>
            <w:div w:id="1206983373">
              <w:marLeft w:val="0"/>
              <w:marRight w:val="0"/>
              <w:marTop w:val="0"/>
              <w:marBottom w:val="0"/>
              <w:divBdr>
                <w:top w:val="none" w:sz="0" w:space="0" w:color="auto"/>
                <w:left w:val="none" w:sz="0" w:space="0" w:color="auto"/>
                <w:bottom w:val="none" w:sz="0" w:space="0" w:color="auto"/>
                <w:right w:val="none" w:sz="0" w:space="0" w:color="auto"/>
              </w:divBdr>
              <w:divsChild>
                <w:div w:id="893347379">
                  <w:marLeft w:val="0"/>
                  <w:marRight w:val="0"/>
                  <w:marTop w:val="0"/>
                  <w:marBottom w:val="0"/>
                  <w:divBdr>
                    <w:top w:val="none" w:sz="0" w:space="0" w:color="auto"/>
                    <w:left w:val="none" w:sz="0" w:space="0" w:color="auto"/>
                    <w:bottom w:val="none" w:sz="0" w:space="0" w:color="auto"/>
                    <w:right w:val="none" w:sz="0" w:space="0" w:color="auto"/>
                  </w:divBdr>
                  <w:divsChild>
                    <w:div w:id="8659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51007">
      <w:bodyDiv w:val="1"/>
      <w:marLeft w:val="0"/>
      <w:marRight w:val="0"/>
      <w:marTop w:val="0"/>
      <w:marBottom w:val="0"/>
      <w:divBdr>
        <w:top w:val="none" w:sz="0" w:space="0" w:color="auto"/>
        <w:left w:val="none" w:sz="0" w:space="0" w:color="auto"/>
        <w:bottom w:val="none" w:sz="0" w:space="0" w:color="auto"/>
        <w:right w:val="none" w:sz="0" w:space="0" w:color="auto"/>
      </w:divBdr>
      <w:divsChild>
        <w:div w:id="601692132">
          <w:marLeft w:val="0"/>
          <w:marRight w:val="0"/>
          <w:marTop w:val="0"/>
          <w:marBottom w:val="0"/>
          <w:divBdr>
            <w:top w:val="none" w:sz="0" w:space="0" w:color="auto"/>
            <w:left w:val="none" w:sz="0" w:space="0" w:color="auto"/>
            <w:bottom w:val="none" w:sz="0" w:space="0" w:color="auto"/>
            <w:right w:val="none" w:sz="0" w:space="0" w:color="auto"/>
          </w:divBdr>
          <w:divsChild>
            <w:div w:id="2076974353">
              <w:marLeft w:val="0"/>
              <w:marRight w:val="0"/>
              <w:marTop w:val="0"/>
              <w:marBottom w:val="0"/>
              <w:divBdr>
                <w:top w:val="none" w:sz="0" w:space="0" w:color="auto"/>
                <w:left w:val="none" w:sz="0" w:space="0" w:color="auto"/>
                <w:bottom w:val="none" w:sz="0" w:space="0" w:color="auto"/>
                <w:right w:val="none" w:sz="0" w:space="0" w:color="auto"/>
              </w:divBdr>
              <w:divsChild>
                <w:div w:id="19064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4923">
      <w:bodyDiv w:val="1"/>
      <w:marLeft w:val="0"/>
      <w:marRight w:val="0"/>
      <w:marTop w:val="0"/>
      <w:marBottom w:val="0"/>
      <w:divBdr>
        <w:top w:val="none" w:sz="0" w:space="0" w:color="auto"/>
        <w:left w:val="none" w:sz="0" w:space="0" w:color="auto"/>
        <w:bottom w:val="none" w:sz="0" w:space="0" w:color="auto"/>
        <w:right w:val="none" w:sz="0" w:space="0" w:color="auto"/>
      </w:divBdr>
    </w:div>
    <w:div w:id="645859201">
      <w:bodyDiv w:val="1"/>
      <w:marLeft w:val="0"/>
      <w:marRight w:val="0"/>
      <w:marTop w:val="0"/>
      <w:marBottom w:val="0"/>
      <w:divBdr>
        <w:top w:val="none" w:sz="0" w:space="0" w:color="auto"/>
        <w:left w:val="none" w:sz="0" w:space="0" w:color="auto"/>
        <w:bottom w:val="none" w:sz="0" w:space="0" w:color="auto"/>
        <w:right w:val="none" w:sz="0" w:space="0" w:color="auto"/>
      </w:divBdr>
      <w:divsChild>
        <w:div w:id="1961183972">
          <w:marLeft w:val="0"/>
          <w:marRight w:val="0"/>
          <w:marTop w:val="0"/>
          <w:marBottom w:val="0"/>
          <w:divBdr>
            <w:top w:val="none" w:sz="0" w:space="0" w:color="auto"/>
            <w:left w:val="none" w:sz="0" w:space="0" w:color="auto"/>
            <w:bottom w:val="none" w:sz="0" w:space="0" w:color="auto"/>
            <w:right w:val="none" w:sz="0" w:space="0" w:color="auto"/>
          </w:divBdr>
          <w:divsChild>
            <w:div w:id="330791030">
              <w:marLeft w:val="0"/>
              <w:marRight w:val="0"/>
              <w:marTop w:val="0"/>
              <w:marBottom w:val="0"/>
              <w:divBdr>
                <w:top w:val="none" w:sz="0" w:space="0" w:color="auto"/>
                <w:left w:val="none" w:sz="0" w:space="0" w:color="auto"/>
                <w:bottom w:val="none" w:sz="0" w:space="0" w:color="auto"/>
                <w:right w:val="none" w:sz="0" w:space="0" w:color="auto"/>
              </w:divBdr>
              <w:divsChild>
                <w:div w:id="15650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5756">
      <w:bodyDiv w:val="1"/>
      <w:marLeft w:val="0"/>
      <w:marRight w:val="0"/>
      <w:marTop w:val="0"/>
      <w:marBottom w:val="0"/>
      <w:divBdr>
        <w:top w:val="none" w:sz="0" w:space="0" w:color="auto"/>
        <w:left w:val="none" w:sz="0" w:space="0" w:color="auto"/>
        <w:bottom w:val="none" w:sz="0" w:space="0" w:color="auto"/>
        <w:right w:val="none" w:sz="0" w:space="0" w:color="auto"/>
      </w:divBdr>
      <w:divsChild>
        <w:div w:id="2034068051">
          <w:marLeft w:val="0"/>
          <w:marRight w:val="0"/>
          <w:marTop w:val="0"/>
          <w:marBottom w:val="0"/>
          <w:divBdr>
            <w:top w:val="none" w:sz="0" w:space="0" w:color="auto"/>
            <w:left w:val="none" w:sz="0" w:space="0" w:color="auto"/>
            <w:bottom w:val="none" w:sz="0" w:space="0" w:color="auto"/>
            <w:right w:val="none" w:sz="0" w:space="0" w:color="auto"/>
          </w:divBdr>
          <w:divsChild>
            <w:div w:id="1682708138">
              <w:marLeft w:val="0"/>
              <w:marRight w:val="0"/>
              <w:marTop w:val="0"/>
              <w:marBottom w:val="0"/>
              <w:divBdr>
                <w:top w:val="none" w:sz="0" w:space="0" w:color="auto"/>
                <w:left w:val="none" w:sz="0" w:space="0" w:color="auto"/>
                <w:bottom w:val="none" w:sz="0" w:space="0" w:color="auto"/>
                <w:right w:val="none" w:sz="0" w:space="0" w:color="auto"/>
              </w:divBdr>
              <w:divsChild>
                <w:div w:id="3101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30067">
      <w:bodyDiv w:val="1"/>
      <w:marLeft w:val="0"/>
      <w:marRight w:val="0"/>
      <w:marTop w:val="0"/>
      <w:marBottom w:val="0"/>
      <w:divBdr>
        <w:top w:val="none" w:sz="0" w:space="0" w:color="auto"/>
        <w:left w:val="none" w:sz="0" w:space="0" w:color="auto"/>
        <w:bottom w:val="none" w:sz="0" w:space="0" w:color="auto"/>
        <w:right w:val="none" w:sz="0" w:space="0" w:color="auto"/>
      </w:divBdr>
    </w:div>
    <w:div w:id="664940352">
      <w:bodyDiv w:val="1"/>
      <w:marLeft w:val="0"/>
      <w:marRight w:val="0"/>
      <w:marTop w:val="0"/>
      <w:marBottom w:val="0"/>
      <w:divBdr>
        <w:top w:val="none" w:sz="0" w:space="0" w:color="auto"/>
        <w:left w:val="none" w:sz="0" w:space="0" w:color="auto"/>
        <w:bottom w:val="none" w:sz="0" w:space="0" w:color="auto"/>
        <w:right w:val="none" w:sz="0" w:space="0" w:color="auto"/>
      </w:divBdr>
      <w:divsChild>
        <w:div w:id="867377522">
          <w:marLeft w:val="0"/>
          <w:marRight w:val="0"/>
          <w:marTop w:val="0"/>
          <w:marBottom w:val="0"/>
          <w:divBdr>
            <w:top w:val="none" w:sz="0" w:space="0" w:color="auto"/>
            <w:left w:val="none" w:sz="0" w:space="0" w:color="auto"/>
            <w:bottom w:val="none" w:sz="0" w:space="0" w:color="auto"/>
            <w:right w:val="none" w:sz="0" w:space="0" w:color="auto"/>
          </w:divBdr>
          <w:divsChild>
            <w:div w:id="193084358">
              <w:marLeft w:val="0"/>
              <w:marRight w:val="0"/>
              <w:marTop w:val="0"/>
              <w:marBottom w:val="0"/>
              <w:divBdr>
                <w:top w:val="none" w:sz="0" w:space="0" w:color="auto"/>
                <w:left w:val="none" w:sz="0" w:space="0" w:color="auto"/>
                <w:bottom w:val="none" w:sz="0" w:space="0" w:color="auto"/>
                <w:right w:val="none" w:sz="0" w:space="0" w:color="auto"/>
              </w:divBdr>
              <w:divsChild>
                <w:div w:id="2027830440">
                  <w:marLeft w:val="0"/>
                  <w:marRight w:val="0"/>
                  <w:marTop w:val="0"/>
                  <w:marBottom w:val="0"/>
                  <w:divBdr>
                    <w:top w:val="none" w:sz="0" w:space="0" w:color="auto"/>
                    <w:left w:val="none" w:sz="0" w:space="0" w:color="auto"/>
                    <w:bottom w:val="none" w:sz="0" w:space="0" w:color="auto"/>
                    <w:right w:val="none" w:sz="0" w:space="0" w:color="auto"/>
                  </w:divBdr>
                  <w:divsChild>
                    <w:div w:id="7348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4777">
      <w:bodyDiv w:val="1"/>
      <w:marLeft w:val="0"/>
      <w:marRight w:val="0"/>
      <w:marTop w:val="0"/>
      <w:marBottom w:val="0"/>
      <w:divBdr>
        <w:top w:val="none" w:sz="0" w:space="0" w:color="auto"/>
        <w:left w:val="none" w:sz="0" w:space="0" w:color="auto"/>
        <w:bottom w:val="none" w:sz="0" w:space="0" w:color="auto"/>
        <w:right w:val="none" w:sz="0" w:space="0" w:color="auto"/>
      </w:divBdr>
    </w:div>
    <w:div w:id="669528634">
      <w:bodyDiv w:val="1"/>
      <w:marLeft w:val="0"/>
      <w:marRight w:val="0"/>
      <w:marTop w:val="0"/>
      <w:marBottom w:val="0"/>
      <w:divBdr>
        <w:top w:val="none" w:sz="0" w:space="0" w:color="auto"/>
        <w:left w:val="none" w:sz="0" w:space="0" w:color="auto"/>
        <w:bottom w:val="none" w:sz="0" w:space="0" w:color="auto"/>
        <w:right w:val="none" w:sz="0" w:space="0" w:color="auto"/>
      </w:divBdr>
      <w:divsChild>
        <w:div w:id="1488519863">
          <w:marLeft w:val="0"/>
          <w:marRight w:val="0"/>
          <w:marTop w:val="0"/>
          <w:marBottom w:val="0"/>
          <w:divBdr>
            <w:top w:val="none" w:sz="0" w:space="0" w:color="auto"/>
            <w:left w:val="none" w:sz="0" w:space="0" w:color="auto"/>
            <w:bottom w:val="none" w:sz="0" w:space="0" w:color="auto"/>
            <w:right w:val="none" w:sz="0" w:space="0" w:color="auto"/>
          </w:divBdr>
          <w:divsChild>
            <w:div w:id="109592409">
              <w:marLeft w:val="0"/>
              <w:marRight w:val="0"/>
              <w:marTop w:val="0"/>
              <w:marBottom w:val="0"/>
              <w:divBdr>
                <w:top w:val="none" w:sz="0" w:space="0" w:color="auto"/>
                <w:left w:val="none" w:sz="0" w:space="0" w:color="auto"/>
                <w:bottom w:val="none" w:sz="0" w:space="0" w:color="auto"/>
                <w:right w:val="none" w:sz="0" w:space="0" w:color="auto"/>
              </w:divBdr>
              <w:divsChild>
                <w:div w:id="2083600481">
                  <w:marLeft w:val="0"/>
                  <w:marRight w:val="0"/>
                  <w:marTop w:val="0"/>
                  <w:marBottom w:val="0"/>
                  <w:divBdr>
                    <w:top w:val="none" w:sz="0" w:space="0" w:color="auto"/>
                    <w:left w:val="none" w:sz="0" w:space="0" w:color="auto"/>
                    <w:bottom w:val="none" w:sz="0" w:space="0" w:color="auto"/>
                    <w:right w:val="none" w:sz="0" w:space="0" w:color="auto"/>
                  </w:divBdr>
                  <w:divsChild>
                    <w:div w:id="12424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16173">
      <w:bodyDiv w:val="1"/>
      <w:marLeft w:val="0"/>
      <w:marRight w:val="0"/>
      <w:marTop w:val="0"/>
      <w:marBottom w:val="0"/>
      <w:divBdr>
        <w:top w:val="none" w:sz="0" w:space="0" w:color="auto"/>
        <w:left w:val="none" w:sz="0" w:space="0" w:color="auto"/>
        <w:bottom w:val="none" w:sz="0" w:space="0" w:color="auto"/>
        <w:right w:val="none" w:sz="0" w:space="0" w:color="auto"/>
      </w:divBdr>
      <w:divsChild>
        <w:div w:id="640496361">
          <w:marLeft w:val="0"/>
          <w:marRight w:val="0"/>
          <w:marTop w:val="0"/>
          <w:marBottom w:val="0"/>
          <w:divBdr>
            <w:top w:val="none" w:sz="0" w:space="0" w:color="auto"/>
            <w:left w:val="none" w:sz="0" w:space="0" w:color="auto"/>
            <w:bottom w:val="none" w:sz="0" w:space="0" w:color="auto"/>
            <w:right w:val="none" w:sz="0" w:space="0" w:color="auto"/>
          </w:divBdr>
          <w:divsChild>
            <w:div w:id="683746778">
              <w:marLeft w:val="0"/>
              <w:marRight w:val="0"/>
              <w:marTop w:val="0"/>
              <w:marBottom w:val="0"/>
              <w:divBdr>
                <w:top w:val="none" w:sz="0" w:space="0" w:color="auto"/>
                <w:left w:val="none" w:sz="0" w:space="0" w:color="auto"/>
                <w:bottom w:val="none" w:sz="0" w:space="0" w:color="auto"/>
                <w:right w:val="none" w:sz="0" w:space="0" w:color="auto"/>
              </w:divBdr>
              <w:divsChild>
                <w:div w:id="325789112">
                  <w:marLeft w:val="0"/>
                  <w:marRight w:val="0"/>
                  <w:marTop w:val="0"/>
                  <w:marBottom w:val="0"/>
                  <w:divBdr>
                    <w:top w:val="none" w:sz="0" w:space="0" w:color="auto"/>
                    <w:left w:val="none" w:sz="0" w:space="0" w:color="auto"/>
                    <w:bottom w:val="none" w:sz="0" w:space="0" w:color="auto"/>
                    <w:right w:val="none" w:sz="0" w:space="0" w:color="auto"/>
                  </w:divBdr>
                  <w:divsChild>
                    <w:div w:id="12403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10535">
      <w:bodyDiv w:val="1"/>
      <w:marLeft w:val="0"/>
      <w:marRight w:val="0"/>
      <w:marTop w:val="0"/>
      <w:marBottom w:val="0"/>
      <w:divBdr>
        <w:top w:val="none" w:sz="0" w:space="0" w:color="auto"/>
        <w:left w:val="none" w:sz="0" w:space="0" w:color="auto"/>
        <w:bottom w:val="none" w:sz="0" w:space="0" w:color="auto"/>
        <w:right w:val="none" w:sz="0" w:space="0" w:color="auto"/>
      </w:divBdr>
      <w:divsChild>
        <w:div w:id="692457424">
          <w:marLeft w:val="0"/>
          <w:marRight w:val="0"/>
          <w:marTop w:val="0"/>
          <w:marBottom w:val="0"/>
          <w:divBdr>
            <w:top w:val="none" w:sz="0" w:space="0" w:color="auto"/>
            <w:left w:val="none" w:sz="0" w:space="0" w:color="auto"/>
            <w:bottom w:val="none" w:sz="0" w:space="0" w:color="auto"/>
            <w:right w:val="none" w:sz="0" w:space="0" w:color="auto"/>
          </w:divBdr>
          <w:divsChild>
            <w:div w:id="518852523">
              <w:marLeft w:val="0"/>
              <w:marRight w:val="0"/>
              <w:marTop w:val="0"/>
              <w:marBottom w:val="0"/>
              <w:divBdr>
                <w:top w:val="none" w:sz="0" w:space="0" w:color="auto"/>
                <w:left w:val="none" w:sz="0" w:space="0" w:color="auto"/>
                <w:bottom w:val="none" w:sz="0" w:space="0" w:color="auto"/>
                <w:right w:val="none" w:sz="0" w:space="0" w:color="auto"/>
              </w:divBdr>
              <w:divsChild>
                <w:div w:id="16033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49597">
      <w:bodyDiv w:val="1"/>
      <w:marLeft w:val="0"/>
      <w:marRight w:val="0"/>
      <w:marTop w:val="0"/>
      <w:marBottom w:val="0"/>
      <w:divBdr>
        <w:top w:val="none" w:sz="0" w:space="0" w:color="auto"/>
        <w:left w:val="none" w:sz="0" w:space="0" w:color="auto"/>
        <w:bottom w:val="none" w:sz="0" w:space="0" w:color="auto"/>
        <w:right w:val="none" w:sz="0" w:space="0" w:color="auto"/>
      </w:divBdr>
      <w:divsChild>
        <w:div w:id="213084759">
          <w:marLeft w:val="0"/>
          <w:marRight w:val="0"/>
          <w:marTop w:val="0"/>
          <w:marBottom w:val="0"/>
          <w:divBdr>
            <w:top w:val="none" w:sz="0" w:space="0" w:color="auto"/>
            <w:left w:val="none" w:sz="0" w:space="0" w:color="auto"/>
            <w:bottom w:val="none" w:sz="0" w:space="0" w:color="auto"/>
            <w:right w:val="none" w:sz="0" w:space="0" w:color="auto"/>
          </w:divBdr>
          <w:divsChild>
            <w:div w:id="1893231577">
              <w:marLeft w:val="0"/>
              <w:marRight w:val="0"/>
              <w:marTop w:val="0"/>
              <w:marBottom w:val="0"/>
              <w:divBdr>
                <w:top w:val="none" w:sz="0" w:space="0" w:color="auto"/>
                <w:left w:val="none" w:sz="0" w:space="0" w:color="auto"/>
                <w:bottom w:val="none" w:sz="0" w:space="0" w:color="auto"/>
                <w:right w:val="none" w:sz="0" w:space="0" w:color="auto"/>
              </w:divBdr>
              <w:divsChild>
                <w:div w:id="13898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0144">
      <w:bodyDiv w:val="1"/>
      <w:marLeft w:val="0"/>
      <w:marRight w:val="0"/>
      <w:marTop w:val="0"/>
      <w:marBottom w:val="0"/>
      <w:divBdr>
        <w:top w:val="none" w:sz="0" w:space="0" w:color="auto"/>
        <w:left w:val="none" w:sz="0" w:space="0" w:color="auto"/>
        <w:bottom w:val="none" w:sz="0" w:space="0" w:color="auto"/>
        <w:right w:val="none" w:sz="0" w:space="0" w:color="auto"/>
      </w:divBdr>
    </w:div>
    <w:div w:id="696388746">
      <w:bodyDiv w:val="1"/>
      <w:marLeft w:val="0"/>
      <w:marRight w:val="0"/>
      <w:marTop w:val="0"/>
      <w:marBottom w:val="0"/>
      <w:divBdr>
        <w:top w:val="none" w:sz="0" w:space="0" w:color="auto"/>
        <w:left w:val="none" w:sz="0" w:space="0" w:color="auto"/>
        <w:bottom w:val="none" w:sz="0" w:space="0" w:color="auto"/>
        <w:right w:val="none" w:sz="0" w:space="0" w:color="auto"/>
      </w:divBdr>
      <w:divsChild>
        <w:div w:id="709721591">
          <w:marLeft w:val="0"/>
          <w:marRight w:val="0"/>
          <w:marTop w:val="0"/>
          <w:marBottom w:val="0"/>
          <w:divBdr>
            <w:top w:val="none" w:sz="0" w:space="0" w:color="auto"/>
            <w:left w:val="none" w:sz="0" w:space="0" w:color="auto"/>
            <w:bottom w:val="none" w:sz="0" w:space="0" w:color="auto"/>
            <w:right w:val="none" w:sz="0" w:space="0" w:color="auto"/>
          </w:divBdr>
          <w:divsChild>
            <w:div w:id="525951658">
              <w:marLeft w:val="0"/>
              <w:marRight w:val="0"/>
              <w:marTop w:val="0"/>
              <w:marBottom w:val="0"/>
              <w:divBdr>
                <w:top w:val="none" w:sz="0" w:space="0" w:color="auto"/>
                <w:left w:val="none" w:sz="0" w:space="0" w:color="auto"/>
                <w:bottom w:val="none" w:sz="0" w:space="0" w:color="auto"/>
                <w:right w:val="none" w:sz="0" w:space="0" w:color="auto"/>
              </w:divBdr>
              <w:divsChild>
                <w:div w:id="1535847605">
                  <w:marLeft w:val="0"/>
                  <w:marRight w:val="0"/>
                  <w:marTop w:val="0"/>
                  <w:marBottom w:val="0"/>
                  <w:divBdr>
                    <w:top w:val="none" w:sz="0" w:space="0" w:color="auto"/>
                    <w:left w:val="none" w:sz="0" w:space="0" w:color="auto"/>
                    <w:bottom w:val="none" w:sz="0" w:space="0" w:color="auto"/>
                    <w:right w:val="none" w:sz="0" w:space="0" w:color="auto"/>
                  </w:divBdr>
                  <w:divsChild>
                    <w:div w:id="2095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90900">
      <w:bodyDiv w:val="1"/>
      <w:marLeft w:val="0"/>
      <w:marRight w:val="0"/>
      <w:marTop w:val="0"/>
      <w:marBottom w:val="0"/>
      <w:divBdr>
        <w:top w:val="none" w:sz="0" w:space="0" w:color="auto"/>
        <w:left w:val="none" w:sz="0" w:space="0" w:color="auto"/>
        <w:bottom w:val="none" w:sz="0" w:space="0" w:color="auto"/>
        <w:right w:val="none" w:sz="0" w:space="0" w:color="auto"/>
      </w:divBdr>
    </w:div>
    <w:div w:id="699626928">
      <w:bodyDiv w:val="1"/>
      <w:marLeft w:val="0"/>
      <w:marRight w:val="0"/>
      <w:marTop w:val="0"/>
      <w:marBottom w:val="0"/>
      <w:divBdr>
        <w:top w:val="none" w:sz="0" w:space="0" w:color="auto"/>
        <w:left w:val="none" w:sz="0" w:space="0" w:color="auto"/>
        <w:bottom w:val="none" w:sz="0" w:space="0" w:color="auto"/>
        <w:right w:val="none" w:sz="0" w:space="0" w:color="auto"/>
      </w:divBdr>
      <w:divsChild>
        <w:div w:id="654604161">
          <w:marLeft w:val="0"/>
          <w:marRight w:val="0"/>
          <w:marTop w:val="0"/>
          <w:marBottom w:val="0"/>
          <w:divBdr>
            <w:top w:val="none" w:sz="0" w:space="0" w:color="auto"/>
            <w:left w:val="none" w:sz="0" w:space="0" w:color="auto"/>
            <w:bottom w:val="none" w:sz="0" w:space="0" w:color="auto"/>
            <w:right w:val="none" w:sz="0" w:space="0" w:color="auto"/>
          </w:divBdr>
          <w:divsChild>
            <w:div w:id="945581371">
              <w:marLeft w:val="0"/>
              <w:marRight w:val="0"/>
              <w:marTop w:val="0"/>
              <w:marBottom w:val="0"/>
              <w:divBdr>
                <w:top w:val="none" w:sz="0" w:space="0" w:color="auto"/>
                <w:left w:val="none" w:sz="0" w:space="0" w:color="auto"/>
                <w:bottom w:val="none" w:sz="0" w:space="0" w:color="auto"/>
                <w:right w:val="none" w:sz="0" w:space="0" w:color="auto"/>
              </w:divBdr>
              <w:divsChild>
                <w:div w:id="18159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31174">
      <w:bodyDiv w:val="1"/>
      <w:marLeft w:val="0"/>
      <w:marRight w:val="0"/>
      <w:marTop w:val="0"/>
      <w:marBottom w:val="0"/>
      <w:divBdr>
        <w:top w:val="none" w:sz="0" w:space="0" w:color="auto"/>
        <w:left w:val="none" w:sz="0" w:space="0" w:color="auto"/>
        <w:bottom w:val="none" w:sz="0" w:space="0" w:color="auto"/>
        <w:right w:val="none" w:sz="0" w:space="0" w:color="auto"/>
      </w:divBdr>
      <w:divsChild>
        <w:div w:id="1379276355">
          <w:marLeft w:val="0"/>
          <w:marRight w:val="0"/>
          <w:marTop w:val="0"/>
          <w:marBottom w:val="0"/>
          <w:divBdr>
            <w:top w:val="none" w:sz="0" w:space="0" w:color="auto"/>
            <w:left w:val="none" w:sz="0" w:space="0" w:color="auto"/>
            <w:bottom w:val="none" w:sz="0" w:space="0" w:color="auto"/>
            <w:right w:val="none" w:sz="0" w:space="0" w:color="auto"/>
          </w:divBdr>
          <w:divsChild>
            <w:div w:id="102195542">
              <w:marLeft w:val="0"/>
              <w:marRight w:val="0"/>
              <w:marTop w:val="0"/>
              <w:marBottom w:val="0"/>
              <w:divBdr>
                <w:top w:val="none" w:sz="0" w:space="0" w:color="auto"/>
                <w:left w:val="none" w:sz="0" w:space="0" w:color="auto"/>
                <w:bottom w:val="none" w:sz="0" w:space="0" w:color="auto"/>
                <w:right w:val="none" w:sz="0" w:space="0" w:color="auto"/>
              </w:divBdr>
              <w:divsChild>
                <w:div w:id="1016230163">
                  <w:marLeft w:val="0"/>
                  <w:marRight w:val="0"/>
                  <w:marTop w:val="0"/>
                  <w:marBottom w:val="0"/>
                  <w:divBdr>
                    <w:top w:val="none" w:sz="0" w:space="0" w:color="auto"/>
                    <w:left w:val="none" w:sz="0" w:space="0" w:color="auto"/>
                    <w:bottom w:val="none" w:sz="0" w:space="0" w:color="auto"/>
                    <w:right w:val="none" w:sz="0" w:space="0" w:color="auto"/>
                  </w:divBdr>
                  <w:divsChild>
                    <w:div w:id="4708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870514">
      <w:bodyDiv w:val="1"/>
      <w:marLeft w:val="0"/>
      <w:marRight w:val="0"/>
      <w:marTop w:val="0"/>
      <w:marBottom w:val="0"/>
      <w:divBdr>
        <w:top w:val="none" w:sz="0" w:space="0" w:color="auto"/>
        <w:left w:val="none" w:sz="0" w:space="0" w:color="auto"/>
        <w:bottom w:val="none" w:sz="0" w:space="0" w:color="auto"/>
        <w:right w:val="none" w:sz="0" w:space="0" w:color="auto"/>
      </w:divBdr>
      <w:divsChild>
        <w:div w:id="1717391493">
          <w:marLeft w:val="0"/>
          <w:marRight w:val="0"/>
          <w:marTop w:val="0"/>
          <w:marBottom w:val="0"/>
          <w:divBdr>
            <w:top w:val="none" w:sz="0" w:space="0" w:color="auto"/>
            <w:left w:val="none" w:sz="0" w:space="0" w:color="auto"/>
            <w:bottom w:val="none" w:sz="0" w:space="0" w:color="auto"/>
            <w:right w:val="none" w:sz="0" w:space="0" w:color="auto"/>
          </w:divBdr>
          <w:divsChild>
            <w:div w:id="151026572">
              <w:marLeft w:val="0"/>
              <w:marRight w:val="0"/>
              <w:marTop w:val="0"/>
              <w:marBottom w:val="0"/>
              <w:divBdr>
                <w:top w:val="none" w:sz="0" w:space="0" w:color="auto"/>
                <w:left w:val="none" w:sz="0" w:space="0" w:color="auto"/>
                <w:bottom w:val="none" w:sz="0" w:space="0" w:color="auto"/>
                <w:right w:val="none" w:sz="0" w:space="0" w:color="auto"/>
              </w:divBdr>
              <w:divsChild>
                <w:div w:id="21226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5122">
      <w:bodyDiv w:val="1"/>
      <w:marLeft w:val="0"/>
      <w:marRight w:val="0"/>
      <w:marTop w:val="0"/>
      <w:marBottom w:val="0"/>
      <w:divBdr>
        <w:top w:val="none" w:sz="0" w:space="0" w:color="auto"/>
        <w:left w:val="none" w:sz="0" w:space="0" w:color="auto"/>
        <w:bottom w:val="none" w:sz="0" w:space="0" w:color="auto"/>
        <w:right w:val="none" w:sz="0" w:space="0" w:color="auto"/>
      </w:divBdr>
    </w:div>
    <w:div w:id="744498189">
      <w:bodyDiv w:val="1"/>
      <w:marLeft w:val="0"/>
      <w:marRight w:val="0"/>
      <w:marTop w:val="0"/>
      <w:marBottom w:val="0"/>
      <w:divBdr>
        <w:top w:val="none" w:sz="0" w:space="0" w:color="auto"/>
        <w:left w:val="none" w:sz="0" w:space="0" w:color="auto"/>
        <w:bottom w:val="none" w:sz="0" w:space="0" w:color="auto"/>
        <w:right w:val="none" w:sz="0" w:space="0" w:color="auto"/>
      </w:divBdr>
      <w:divsChild>
        <w:div w:id="526338097">
          <w:marLeft w:val="0"/>
          <w:marRight w:val="0"/>
          <w:marTop w:val="0"/>
          <w:marBottom w:val="0"/>
          <w:divBdr>
            <w:top w:val="none" w:sz="0" w:space="0" w:color="auto"/>
            <w:left w:val="none" w:sz="0" w:space="0" w:color="auto"/>
            <w:bottom w:val="none" w:sz="0" w:space="0" w:color="auto"/>
            <w:right w:val="none" w:sz="0" w:space="0" w:color="auto"/>
          </w:divBdr>
          <w:divsChild>
            <w:div w:id="1994216855">
              <w:marLeft w:val="0"/>
              <w:marRight w:val="0"/>
              <w:marTop w:val="0"/>
              <w:marBottom w:val="0"/>
              <w:divBdr>
                <w:top w:val="none" w:sz="0" w:space="0" w:color="auto"/>
                <w:left w:val="none" w:sz="0" w:space="0" w:color="auto"/>
                <w:bottom w:val="none" w:sz="0" w:space="0" w:color="auto"/>
                <w:right w:val="none" w:sz="0" w:space="0" w:color="auto"/>
              </w:divBdr>
              <w:divsChild>
                <w:div w:id="15501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070318">
      <w:bodyDiv w:val="1"/>
      <w:marLeft w:val="0"/>
      <w:marRight w:val="0"/>
      <w:marTop w:val="0"/>
      <w:marBottom w:val="0"/>
      <w:divBdr>
        <w:top w:val="none" w:sz="0" w:space="0" w:color="auto"/>
        <w:left w:val="none" w:sz="0" w:space="0" w:color="auto"/>
        <w:bottom w:val="none" w:sz="0" w:space="0" w:color="auto"/>
        <w:right w:val="none" w:sz="0" w:space="0" w:color="auto"/>
      </w:divBdr>
      <w:divsChild>
        <w:div w:id="1184831541">
          <w:marLeft w:val="0"/>
          <w:marRight w:val="0"/>
          <w:marTop w:val="0"/>
          <w:marBottom w:val="0"/>
          <w:divBdr>
            <w:top w:val="none" w:sz="0" w:space="0" w:color="auto"/>
            <w:left w:val="none" w:sz="0" w:space="0" w:color="auto"/>
            <w:bottom w:val="none" w:sz="0" w:space="0" w:color="auto"/>
            <w:right w:val="none" w:sz="0" w:space="0" w:color="auto"/>
          </w:divBdr>
          <w:divsChild>
            <w:div w:id="234358820">
              <w:marLeft w:val="0"/>
              <w:marRight w:val="0"/>
              <w:marTop w:val="0"/>
              <w:marBottom w:val="0"/>
              <w:divBdr>
                <w:top w:val="none" w:sz="0" w:space="0" w:color="auto"/>
                <w:left w:val="none" w:sz="0" w:space="0" w:color="auto"/>
                <w:bottom w:val="none" w:sz="0" w:space="0" w:color="auto"/>
                <w:right w:val="none" w:sz="0" w:space="0" w:color="auto"/>
              </w:divBdr>
              <w:divsChild>
                <w:div w:id="1267613470">
                  <w:marLeft w:val="0"/>
                  <w:marRight w:val="0"/>
                  <w:marTop w:val="0"/>
                  <w:marBottom w:val="0"/>
                  <w:divBdr>
                    <w:top w:val="none" w:sz="0" w:space="0" w:color="auto"/>
                    <w:left w:val="none" w:sz="0" w:space="0" w:color="auto"/>
                    <w:bottom w:val="none" w:sz="0" w:space="0" w:color="auto"/>
                    <w:right w:val="none" w:sz="0" w:space="0" w:color="auto"/>
                  </w:divBdr>
                  <w:divsChild>
                    <w:div w:id="11559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52798">
      <w:bodyDiv w:val="1"/>
      <w:marLeft w:val="0"/>
      <w:marRight w:val="0"/>
      <w:marTop w:val="0"/>
      <w:marBottom w:val="0"/>
      <w:divBdr>
        <w:top w:val="none" w:sz="0" w:space="0" w:color="auto"/>
        <w:left w:val="none" w:sz="0" w:space="0" w:color="auto"/>
        <w:bottom w:val="none" w:sz="0" w:space="0" w:color="auto"/>
        <w:right w:val="none" w:sz="0" w:space="0" w:color="auto"/>
      </w:divBdr>
      <w:divsChild>
        <w:div w:id="1879975132">
          <w:marLeft w:val="0"/>
          <w:marRight w:val="0"/>
          <w:marTop w:val="0"/>
          <w:marBottom w:val="0"/>
          <w:divBdr>
            <w:top w:val="none" w:sz="0" w:space="0" w:color="auto"/>
            <w:left w:val="none" w:sz="0" w:space="0" w:color="auto"/>
            <w:bottom w:val="none" w:sz="0" w:space="0" w:color="auto"/>
            <w:right w:val="none" w:sz="0" w:space="0" w:color="auto"/>
          </w:divBdr>
          <w:divsChild>
            <w:div w:id="227422217">
              <w:marLeft w:val="0"/>
              <w:marRight w:val="0"/>
              <w:marTop w:val="0"/>
              <w:marBottom w:val="0"/>
              <w:divBdr>
                <w:top w:val="none" w:sz="0" w:space="0" w:color="auto"/>
                <w:left w:val="none" w:sz="0" w:space="0" w:color="auto"/>
                <w:bottom w:val="none" w:sz="0" w:space="0" w:color="auto"/>
                <w:right w:val="none" w:sz="0" w:space="0" w:color="auto"/>
              </w:divBdr>
              <w:divsChild>
                <w:div w:id="17053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08760">
      <w:bodyDiv w:val="1"/>
      <w:marLeft w:val="0"/>
      <w:marRight w:val="0"/>
      <w:marTop w:val="0"/>
      <w:marBottom w:val="0"/>
      <w:divBdr>
        <w:top w:val="none" w:sz="0" w:space="0" w:color="auto"/>
        <w:left w:val="none" w:sz="0" w:space="0" w:color="auto"/>
        <w:bottom w:val="none" w:sz="0" w:space="0" w:color="auto"/>
        <w:right w:val="none" w:sz="0" w:space="0" w:color="auto"/>
      </w:divBdr>
      <w:divsChild>
        <w:div w:id="1364483069">
          <w:marLeft w:val="0"/>
          <w:marRight w:val="0"/>
          <w:marTop w:val="0"/>
          <w:marBottom w:val="0"/>
          <w:divBdr>
            <w:top w:val="none" w:sz="0" w:space="0" w:color="auto"/>
            <w:left w:val="none" w:sz="0" w:space="0" w:color="auto"/>
            <w:bottom w:val="none" w:sz="0" w:space="0" w:color="auto"/>
            <w:right w:val="none" w:sz="0" w:space="0" w:color="auto"/>
          </w:divBdr>
          <w:divsChild>
            <w:div w:id="1750497511">
              <w:marLeft w:val="0"/>
              <w:marRight w:val="0"/>
              <w:marTop w:val="0"/>
              <w:marBottom w:val="0"/>
              <w:divBdr>
                <w:top w:val="none" w:sz="0" w:space="0" w:color="auto"/>
                <w:left w:val="none" w:sz="0" w:space="0" w:color="auto"/>
                <w:bottom w:val="none" w:sz="0" w:space="0" w:color="auto"/>
                <w:right w:val="none" w:sz="0" w:space="0" w:color="auto"/>
              </w:divBdr>
              <w:divsChild>
                <w:div w:id="4405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48617">
      <w:bodyDiv w:val="1"/>
      <w:marLeft w:val="0"/>
      <w:marRight w:val="0"/>
      <w:marTop w:val="0"/>
      <w:marBottom w:val="0"/>
      <w:divBdr>
        <w:top w:val="none" w:sz="0" w:space="0" w:color="auto"/>
        <w:left w:val="none" w:sz="0" w:space="0" w:color="auto"/>
        <w:bottom w:val="none" w:sz="0" w:space="0" w:color="auto"/>
        <w:right w:val="none" w:sz="0" w:space="0" w:color="auto"/>
      </w:divBdr>
      <w:divsChild>
        <w:div w:id="740130416">
          <w:marLeft w:val="0"/>
          <w:marRight w:val="0"/>
          <w:marTop w:val="0"/>
          <w:marBottom w:val="0"/>
          <w:divBdr>
            <w:top w:val="none" w:sz="0" w:space="0" w:color="auto"/>
            <w:left w:val="none" w:sz="0" w:space="0" w:color="auto"/>
            <w:bottom w:val="none" w:sz="0" w:space="0" w:color="auto"/>
            <w:right w:val="none" w:sz="0" w:space="0" w:color="auto"/>
          </w:divBdr>
          <w:divsChild>
            <w:div w:id="262998968">
              <w:marLeft w:val="0"/>
              <w:marRight w:val="0"/>
              <w:marTop w:val="0"/>
              <w:marBottom w:val="0"/>
              <w:divBdr>
                <w:top w:val="none" w:sz="0" w:space="0" w:color="auto"/>
                <w:left w:val="none" w:sz="0" w:space="0" w:color="auto"/>
                <w:bottom w:val="none" w:sz="0" w:space="0" w:color="auto"/>
                <w:right w:val="none" w:sz="0" w:space="0" w:color="auto"/>
              </w:divBdr>
              <w:divsChild>
                <w:div w:id="3763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07528">
      <w:bodyDiv w:val="1"/>
      <w:marLeft w:val="0"/>
      <w:marRight w:val="0"/>
      <w:marTop w:val="0"/>
      <w:marBottom w:val="0"/>
      <w:divBdr>
        <w:top w:val="none" w:sz="0" w:space="0" w:color="auto"/>
        <w:left w:val="none" w:sz="0" w:space="0" w:color="auto"/>
        <w:bottom w:val="none" w:sz="0" w:space="0" w:color="auto"/>
        <w:right w:val="none" w:sz="0" w:space="0" w:color="auto"/>
      </w:divBdr>
      <w:divsChild>
        <w:div w:id="1597667451">
          <w:marLeft w:val="0"/>
          <w:marRight w:val="0"/>
          <w:marTop w:val="0"/>
          <w:marBottom w:val="0"/>
          <w:divBdr>
            <w:top w:val="none" w:sz="0" w:space="0" w:color="auto"/>
            <w:left w:val="none" w:sz="0" w:space="0" w:color="auto"/>
            <w:bottom w:val="none" w:sz="0" w:space="0" w:color="auto"/>
            <w:right w:val="none" w:sz="0" w:space="0" w:color="auto"/>
          </w:divBdr>
          <w:divsChild>
            <w:div w:id="384725046">
              <w:marLeft w:val="0"/>
              <w:marRight w:val="0"/>
              <w:marTop w:val="0"/>
              <w:marBottom w:val="0"/>
              <w:divBdr>
                <w:top w:val="none" w:sz="0" w:space="0" w:color="auto"/>
                <w:left w:val="none" w:sz="0" w:space="0" w:color="auto"/>
                <w:bottom w:val="none" w:sz="0" w:space="0" w:color="auto"/>
                <w:right w:val="none" w:sz="0" w:space="0" w:color="auto"/>
              </w:divBdr>
              <w:divsChild>
                <w:div w:id="13332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9880">
      <w:bodyDiv w:val="1"/>
      <w:marLeft w:val="0"/>
      <w:marRight w:val="0"/>
      <w:marTop w:val="0"/>
      <w:marBottom w:val="0"/>
      <w:divBdr>
        <w:top w:val="none" w:sz="0" w:space="0" w:color="auto"/>
        <w:left w:val="none" w:sz="0" w:space="0" w:color="auto"/>
        <w:bottom w:val="none" w:sz="0" w:space="0" w:color="auto"/>
        <w:right w:val="none" w:sz="0" w:space="0" w:color="auto"/>
      </w:divBdr>
      <w:divsChild>
        <w:div w:id="377245292">
          <w:marLeft w:val="0"/>
          <w:marRight w:val="0"/>
          <w:marTop w:val="0"/>
          <w:marBottom w:val="0"/>
          <w:divBdr>
            <w:top w:val="none" w:sz="0" w:space="0" w:color="auto"/>
            <w:left w:val="none" w:sz="0" w:space="0" w:color="auto"/>
            <w:bottom w:val="none" w:sz="0" w:space="0" w:color="auto"/>
            <w:right w:val="none" w:sz="0" w:space="0" w:color="auto"/>
          </w:divBdr>
          <w:divsChild>
            <w:div w:id="770473927">
              <w:marLeft w:val="0"/>
              <w:marRight w:val="0"/>
              <w:marTop w:val="0"/>
              <w:marBottom w:val="0"/>
              <w:divBdr>
                <w:top w:val="none" w:sz="0" w:space="0" w:color="auto"/>
                <w:left w:val="none" w:sz="0" w:space="0" w:color="auto"/>
                <w:bottom w:val="none" w:sz="0" w:space="0" w:color="auto"/>
                <w:right w:val="none" w:sz="0" w:space="0" w:color="auto"/>
              </w:divBdr>
              <w:divsChild>
                <w:div w:id="1688017980">
                  <w:marLeft w:val="0"/>
                  <w:marRight w:val="0"/>
                  <w:marTop w:val="0"/>
                  <w:marBottom w:val="0"/>
                  <w:divBdr>
                    <w:top w:val="none" w:sz="0" w:space="0" w:color="auto"/>
                    <w:left w:val="none" w:sz="0" w:space="0" w:color="auto"/>
                    <w:bottom w:val="none" w:sz="0" w:space="0" w:color="auto"/>
                    <w:right w:val="none" w:sz="0" w:space="0" w:color="auto"/>
                  </w:divBdr>
                  <w:divsChild>
                    <w:div w:id="12417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29492">
      <w:bodyDiv w:val="1"/>
      <w:marLeft w:val="0"/>
      <w:marRight w:val="0"/>
      <w:marTop w:val="0"/>
      <w:marBottom w:val="0"/>
      <w:divBdr>
        <w:top w:val="none" w:sz="0" w:space="0" w:color="auto"/>
        <w:left w:val="none" w:sz="0" w:space="0" w:color="auto"/>
        <w:bottom w:val="none" w:sz="0" w:space="0" w:color="auto"/>
        <w:right w:val="none" w:sz="0" w:space="0" w:color="auto"/>
      </w:divBdr>
      <w:divsChild>
        <w:div w:id="1771927945">
          <w:marLeft w:val="0"/>
          <w:marRight w:val="0"/>
          <w:marTop w:val="0"/>
          <w:marBottom w:val="0"/>
          <w:divBdr>
            <w:top w:val="none" w:sz="0" w:space="0" w:color="auto"/>
            <w:left w:val="none" w:sz="0" w:space="0" w:color="auto"/>
            <w:bottom w:val="none" w:sz="0" w:space="0" w:color="auto"/>
            <w:right w:val="none" w:sz="0" w:space="0" w:color="auto"/>
          </w:divBdr>
          <w:divsChild>
            <w:div w:id="1665088689">
              <w:marLeft w:val="0"/>
              <w:marRight w:val="0"/>
              <w:marTop w:val="0"/>
              <w:marBottom w:val="0"/>
              <w:divBdr>
                <w:top w:val="none" w:sz="0" w:space="0" w:color="auto"/>
                <w:left w:val="none" w:sz="0" w:space="0" w:color="auto"/>
                <w:bottom w:val="none" w:sz="0" w:space="0" w:color="auto"/>
                <w:right w:val="none" w:sz="0" w:space="0" w:color="auto"/>
              </w:divBdr>
              <w:divsChild>
                <w:div w:id="412898406">
                  <w:marLeft w:val="0"/>
                  <w:marRight w:val="0"/>
                  <w:marTop w:val="0"/>
                  <w:marBottom w:val="0"/>
                  <w:divBdr>
                    <w:top w:val="none" w:sz="0" w:space="0" w:color="auto"/>
                    <w:left w:val="none" w:sz="0" w:space="0" w:color="auto"/>
                    <w:bottom w:val="none" w:sz="0" w:space="0" w:color="auto"/>
                    <w:right w:val="none" w:sz="0" w:space="0" w:color="auto"/>
                  </w:divBdr>
                  <w:divsChild>
                    <w:div w:id="19638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55037">
      <w:bodyDiv w:val="1"/>
      <w:marLeft w:val="0"/>
      <w:marRight w:val="0"/>
      <w:marTop w:val="0"/>
      <w:marBottom w:val="0"/>
      <w:divBdr>
        <w:top w:val="none" w:sz="0" w:space="0" w:color="auto"/>
        <w:left w:val="none" w:sz="0" w:space="0" w:color="auto"/>
        <w:bottom w:val="none" w:sz="0" w:space="0" w:color="auto"/>
        <w:right w:val="none" w:sz="0" w:space="0" w:color="auto"/>
      </w:divBdr>
      <w:divsChild>
        <w:div w:id="1767650372">
          <w:marLeft w:val="0"/>
          <w:marRight w:val="0"/>
          <w:marTop w:val="0"/>
          <w:marBottom w:val="0"/>
          <w:divBdr>
            <w:top w:val="none" w:sz="0" w:space="0" w:color="auto"/>
            <w:left w:val="none" w:sz="0" w:space="0" w:color="auto"/>
            <w:bottom w:val="none" w:sz="0" w:space="0" w:color="auto"/>
            <w:right w:val="none" w:sz="0" w:space="0" w:color="auto"/>
          </w:divBdr>
          <w:divsChild>
            <w:div w:id="724573872">
              <w:marLeft w:val="0"/>
              <w:marRight w:val="0"/>
              <w:marTop w:val="0"/>
              <w:marBottom w:val="0"/>
              <w:divBdr>
                <w:top w:val="none" w:sz="0" w:space="0" w:color="auto"/>
                <w:left w:val="none" w:sz="0" w:space="0" w:color="auto"/>
                <w:bottom w:val="none" w:sz="0" w:space="0" w:color="auto"/>
                <w:right w:val="none" w:sz="0" w:space="0" w:color="auto"/>
              </w:divBdr>
              <w:divsChild>
                <w:div w:id="1104884564">
                  <w:marLeft w:val="0"/>
                  <w:marRight w:val="0"/>
                  <w:marTop w:val="0"/>
                  <w:marBottom w:val="0"/>
                  <w:divBdr>
                    <w:top w:val="none" w:sz="0" w:space="0" w:color="auto"/>
                    <w:left w:val="none" w:sz="0" w:space="0" w:color="auto"/>
                    <w:bottom w:val="none" w:sz="0" w:space="0" w:color="auto"/>
                    <w:right w:val="none" w:sz="0" w:space="0" w:color="auto"/>
                  </w:divBdr>
                  <w:divsChild>
                    <w:div w:id="5092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6772">
      <w:bodyDiv w:val="1"/>
      <w:marLeft w:val="0"/>
      <w:marRight w:val="0"/>
      <w:marTop w:val="0"/>
      <w:marBottom w:val="0"/>
      <w:divBdr>
        <w:top w:val="none" w:sz="0" w:space="0" w:color="auto"/>
        <w:left w:val="none" w:sz="0" w:space="0" w:color="auto"/>
        <w:bottom w:val="none" w:sz="0" w:space="0" w:color="auto"/>
        <w:right w:val="none" w:sz="0" w:space="0" w:color="auto"/>
      </w:divBdr>
      <w:divsChild>
        <w:div w:id="822045251">
          <w:marLeft w:val="0"/>
          <w:marRight w:val="0"/>
          <w:marTop w:val="0"/>
          <w:marBottom w:val="0"/>
          <w:divBdr>
            <w:top w:val="none" w:sz="0" w:space="0" w:color="auto"/>
            <w:left w:val="none" w:sz="0" w:space="0" w:color="auto"/>
            <w:bottom w:val="none" w:sz="0" w:space="0" w:color="auto"/>
            <w:right w:val="none" w:sz="0" w:space="0" w:color="auto"/>
          </w:divBdr>
          <w:divsChild>
            <w:div w:id="1253003017">
              <w:marLeft w:val="0"/>
              <w:marRight w:val="0"/>
              <w:marTop w:val="0"/>
              <w:marBottom w:val="0"/>
              <w:divBdr>
                <w:top w:val="none" w:sz="0" w:space="0" w:color="auto"/>
                <w:left w:val="none" w:sz="0" w:space="0" w:color="auto"/>
                <w:bottom w:val="none" w:sz="0" w:space="0" w:color="auto"/>
                <w:right w:val="none" w:sz="0" w:space="0" w:color="auto"/>
              </w:divBdr>
              <w:divsChild>
                <w:div w:id="14225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9579">
      <w:bodyDiv w:val="1"/>
      <w:marLeft w:val="0"/>
      <w:marRight w:val="0"/>
      <w:marTop w:val="0"/>
      <w:marBottom w:val="0"/>
      <w:divBdr>
        <w:top w:val="none" w:sz="0" w:space="0" w:color="auto"/>
        <w:left w:val="none" w:sz="0" w:space="0" w:color="auto"/>
        <w:bottom w:val="none" w:sz="0" w:space="0" w:color="auto"/>
        <w:right w:val="none" w:sz="0" w:space="0" w:color="auto"/>
      </w:divBdr>
      <w:divsChild>
        <w:div w:id="609623657">
          <w:marLeft w:val="0"/>
          <w:marRight w:val="0"/>
          <w:marTop w:val="0"/>
          <w:marBottom w:val="0"/>
          <w:divBdr>
            <w:top w:val="none" w:sz="0" w:space="0" w:color="auto"/>
            <w:left w:val="none" w:sz="0" w:space="0" w:color="auto"/>
            <w:bottom w:val="none" w:sz="0" w:space="0" w:color="auto"/>
            <w:right w:val="none" w:sz="0" w:space="0" w:color="auto"/>
          </w:divBdr>
          <w:divsChild>
            <w:div w:id="774443277">
              <w:marLeft w:val="0"/>
              <w:marRight w:val="0"/>
              <w:marTop w:val="0"/>
              <w:marBottom w:val="0"/>
              <w:divBdr>
                <w:top w:val="none" w:sz="0" w:space="0" w:color="auto"/>
                <w:left w:val="none" w:sz="0" w:space="0" w:color="auto"/>
                <w:bottom w:val="none" w:sz="0" w:space="0" w:color="auto"/>
                <w:right w:val="none" w:sz="0" w:space="0" w:color="auto"/>
              </w:divBdr>
              <w:divsChild>
                <w:div w:id="36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3314">
      <w:bodyDiv w:val="1"/>
      <w:marLeft w:val="0"/>
      <w:marRight w:val="0"/>
      <w:marTop w:val="0"/>
      <w:marBottom w:val="0"/>
      <w:divBdr>
        <w:top w:val="none" w:sz="0" w:space="0" w:color="auto"/>
        <w:left w:val="none" w:sz="0" w:space="0" w:color="auto"/>
        <w:bottom w:val="none" w:sz="0" w:space="0" w:color="auto"/>
        <w:right w:val="none" w:sz="0" w:space="0" w:color="auto"/>
      </w:divBdr>
      <w:divsChild>
        <w:div w:id="937910200">
          <w:marLeft w:val="0"/>
          <w:marRight w:val="0"/>
          <w:marTop w:val="0"/>
          <w:marBottom w:val="0"/>
          <w:divBdr>
            <w:top w:val="none" w:sz="0" w:space="0" w:color="auto"/>
            <w:left w:val="none" w:sz="0" w:space="0" w:color="auto"/>
            <w:bottom w:val="none" w:sz="0" w:space="0" w:color="auto"/>
            <w:right w:val="none" w:sz="0" w:space="0" w:color="auto"/>
          </w:divBdr>
          <w:divsChild>
            <w:div w:id="573396799">
              <w:marLeft w:val="0"/>
              <w:marRight w:val="0"/>
              <w:marTop w:val="0"/>
              <w:marBottom w:val="0"/>
              <w:divBdr>
                <w:top w:val="none" w:sz="0" w:space="0" w:color="auto"/>
                <w:left w:val="none" w:sz="0" w:space="0" w:color="auto"/>
                <w:bottom w:val="none" w:sz="0" w:space="0" w:color="auto"/>
                <w:right w:val="none" w:sz="0" w:space="0" w:color="auto"/>
              </w:divBdr>
              <w:divsChild>
                <w:div w:id="15139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62080">
      <w:bodyDiv w:val="1"/>
      <w:marLeft w:val="0"/>
      <w:marRight w:val="0"/>
      <w:marTop w:val="0"/>
      <w:marBottom w:val="0"/>
      <w:divBdr>
        <w:top w:val="none" w:sz="0" w:space="0" w:color="auto"/>
        <w:left w:val="none" w:sz="0" w:space="0" w:color="auto"/>
        <w:bottom w:val="none" w:sz="0" w:space="0" w:color="auto"/>
        <w:right w:val="none" w:sz="0" w:space="0" w:color="auto"/>
      </w:divBdr>
      <w:divsChild>
        <w:div w:id="147092729">
          <w:marLeft w:val="0"/>
          <w:marRight w:val="0"/>
          <w:marTop w:val="0"/>
          <w:marBottom w:val="0"/>
          <w:divBdr>
            <w:top w:val="none" w:sz="0" w:space="0" w:color="auto"/>
            <w:left w:val="none" w:sz="0" w:space="0" w:color="auto"/>
            <w:bottom w:val="none" w:sz="0" w:space="0" w:color="auto"/>
            <w:right w:val="none" w:sz="0" w:space="0" w:color="auto"/>
          </w:divBdr>
          <w:divsChild>
            <w:div w:id="58291332">
              <w:marLeft w:val="0"/>
              <w:marRight w:val="0"/>
              <w:marTop w:val="0"/>
              <w:marBottom w:val="0"/>
              <w:divBdr>
                <w:top w:val="none" w:sz="0" w:space="0" w:color="auto"/>
                <w:left w:val="none" w:sz="0" w:space="0" w:color="auto"/>
                <w:bottom w:val="none" w:sz="0" w:space="0" w:color="auto"/>
                <w:right w:val="none" w:sz="0" w:space="0" w:color="auto"/>
              </w:divBdr>
              <w:divsChild>
                <w:div w:id="7313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48437">
      <w:bodyDiv w:val="1"/>
      <w:marLeft w:val="0"/>
      <w:marRight w:val="0"/>
      <w:marTop w:val="0"/>
      <w:marBottom w:val="0"/>
      <w:divBdr>
        <w:top w:val="none" w:sz="0" w:space="0" w:color="auto"/>
        <w:left w:val="none" w:sz="0" w:space="0" w:color="auto"/>
        <w:bottom w:val="none" w:sz="0" w:space="0" w:color="auto"/>
        <w:right w:val="none" w:sz="0" w:space="0" w:color="auto"/>
      </w:divBdr>
      <w:divsChild>
        <w:div w:id="1226260386">
          <w:marLeft w:val="0"/>
          <w:marRight w:val="0"/>
          <w:marTop w:val="0"/>
          <w:marBottom w:val="0"/>
          <w:divBdr>
            <w:top w:val="none" w:sz="0" w:space="0" w:color="auto"/>
            <w:left w:val="none" w:sz="0" w:space="0" w:color="auto"/>
            <w:bottom w:val="none" w:sz="0" w:space="0" w:color="auto"/>
            <w:right w:val="none" w:sz="0" w:space="0" w:color="auto"/>
          </w:divBdr>
          <w:divsChild>
            <w:div w:id="1973293296">
              <w:marLeft w:val="0"/>
              <w:marRight w:val="0"/>
              <w:marTop w:val="0"/>
              <w:marBottom w:val="0"/>
              <w:divBdr>
                <w:top w:val="none" w:sz="0" w:space="0" w:color="auto"/>
                <w:left w:val="none" w:sz="0" w:space="0" w:color="auto"/>
                <w:bottom w:val="none" w:sz="0" w:space="0" w:color="auto"/>
                <w:right w:val="none" w:sz="0" w:space="0" w:color="auto"/>
              </w:divBdr>
              <w:divsChild>
                <w:div w:id="4389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07610">
      <w:bodyDiv w:val="1"/>
      <w:marLeft w:val="0"/>
      <w:marRight w:val="0"/>
      <w:marTop w:val="0"/>
      <w:marBottom w:val="0"/>
      <w:divBdr>
        <w:top w:val="none" w:sz="0" w:space="0" w:color="auto"/>
        <w:left w:val="none" w:sz="0" w:space="0" w:color="auto"/>
        <w:bottom w:val="none" w:sz="0" w:space="0" w:color="auto"/>
        <w:right w:val="none" w:sz="0" w:space="0" w:color="auto"/>
      </w:divBdr>
      <w:divsChild>
        <w:div w:id="1800297019">
          <w:marLeft w:val="0"/>
          <w:marRight w:val="0"/>
          <w:marTop w:val="0"/>
          <w:marBottom w:val="0"/>
          <w:divBdr>
            <w:top w:val="none" w:sz="0" w:space="0" w:color="auto"/>
            <w:left w:val="none" w:sz="0" w:space="0" w:color="auto"/>
            <w:bottom w:val="none" w:sz="0" w:space="0" w:color="auto"/>
            <w:right w:val="none" w:sz="0" w:space="0" w:color="auto"/>
          </w:divBdr>
          <w:divsChild>
            <w:div w:id="1453478757">
              <w:marLeft w:val="0"/>
              <w:marRight w:val="0"/>
              <w:marTop w:val="0"/>
              <w:marBottom w:val="0"/>
              <w:divBdr>
                <w:top w:val="none" w:sz="0" w:space="0" w:color="auto"/>
                <w:left w:val="none" w:sz="0" w:space="0" w:color="auto"/>
                <w:bottom w:val="none" w:sz="0" w:space="0" w:color="auto"/>
                <w:right w:val="none" w:sz="0" w:space="0" w:color="auto"/>
              </w:divBdr>
              <w:divsChild>
                <w:div w:id="16866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4594">
      <w:bodyDiv w:val="1"/>
      <w:marLeft w:val="0"/>
      <w:marRight w:val="0"/>
      <w:marTop w:val="0"/>
      <w:marBottom w:val="0"/>
      <w:divBdr>
        <w:top w:val="none" w:sz="0" w:space="0" w:color="auto"/>
        <w:left w:val="none" w:sz="0" w:space="0" w:color="auto"/>
        <w:bottom w:val="none" w:sz="0" w:space="0" w:color="auto"/>
        <w:right w:val="none" w:sz="0" w:space="0" w:color="auto"/>
      </w:divBdr>
      <w:divsChild>
        <w:div w:id="441919999">
          <w:marLeft w:val="0"/>
          <w:marRight w:val="0"/>
          <w:marTop w:val="0"/>
          <w:marBottom w:val="0"/>
          <w:divBdr>
            <w:top w:val="none" w:sz="0" w:space="0" w:color="auto"/>
            <w:left w:val="none" w:sz="0" w:space="0" w:color="auto"/>
            <w:bottom w:val="none" w:sz="0" w:space="0" w:color="auto"/>
            <w:right w:val="none" w:sz="0" w:space="0" w:color="auto"/>
          </w:divBdr>
          <w:divsChild>
            <w:div w:id="579676277">
              <w:marLeft w:val="0"/>
              <w:marRight w:val="0"/>
              <w:marTop w:val="0"/>
              <w:marBottom w:val="0"/>
              <w:divBdr>
                <w:top w:val="none" w:sz="0" w:space="0" w:color="auto"/>
                <w:left w:val="none" w:sz="0" w:space="0" w:color="auto"/>
                <w:bottom w:val="none" w:sz="0" w:space="0" w:color="auto"/>
                <w:right w:val="none" w:sz="0" w:space="0" w:color="auto"/>
              </w:divBdr>
              <w:divsChild>
                <w:div w:id="12068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83411">
      <w:bodyDiv w:val="1"/>
      <w:marLeft w:val="0"/>
      <w:marRight w:val="0"/>
      <w:marTop w:val="0"/>
      <w:marBottom w:val="0"/>
      <w:divBdr>
        <w:top w:val="none" w:sz="0" w:space="0" w:color="auto"/>
        <w:left w:val="none" w:sz="0" w:space="0" w:color="auto"/>
        <w:bottom w:val="none" w:sz="0" w:space="0" w:color="auto"/>
        <w:right w:val="none" w:sz="0" w:space="0" w:color="auto"/>
      </w:divBdr>
      <w:divsChild>
        <w:div w:id="1954362777">
          <w:marLeft w:val="0"/>
          <w:marRight w:val="0"/>
          <w:marTop w:val="0"/>
          <w:marBottom w:val="0"/>
          <w:divBdr>
            <w:top w:val="none" w:sz="0" w:space="0" w:color="auto"/>
            <w:left w:val="none" w:sz="0" w:space="0" w:color="auto"/>
            <w:bottom w:val="none" w:sz="0" w:space="0" w:color="auto"/>
            <w:right w:val="none" w:sz="0" w:space="0" w:color="auto"/>
          </w:divBdr>
          <w:divsChild>
            <w:div w:id="1284506127">
              <w:marLeft w:val="0"/>
              <w:marRight w:val="0"/>
              <w:marTop w:val="0"/>
              <w:marBottom w:val="0"/>
              <w:divBdr>
                <w:top w:val="none" w:sz="0" w:space="0" w:color="auto"/>
                <w:left w:val="none" w:sz="0" w:space="0" w:color="auto"/>
                <w:bottom w:val="none" w:sz="0" w:space="0" w:color="auto"/>
                <w:right w:val="none" w:sz="0" w:space="0" w:color="auto"/>
              </w:divBdr>
              <w:divsChild>
                <w:div w:id="3516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3241">
      <w:bodyDiv w:val="1"/>
      <w:marLeft w:val="0"/>
      <w:marRight w:val="0"/>
      <w:marTop w:val="0"/>
      <w:marBottom w:val="0"/>
      <w:divBdr>
        <w:top w:val="none" w:sz="0" w:space="0" w:color="auto"/>
        <w:left w:val="none" w:sz="0" w:space="0" w:color="auto"/>
        <w:bottom w:val="none" w:sz="0" w:space="0" w:color="auto"/>
        <w:right w:val="none" w:sz="0" w:space="0" w:color="auto"/>
      </w:divBdr>
      <w:divsChild>
        <w:div w:id="1600942586">
          <w:marLeft w:val="0"/>
          <w:marRight w:val="0"/>
          <w:marTop w:val="0"/>
          <w:marBottom w:val="0"/>
          <w:divBdr>
            <w:top w:val="none" w:sz="0" w:space="0" w:color="auto"/>
            <w:left w:val="none" w:sz="0" w:space="0" w:color="auto"/>
            <w:bottom w:val="none" w:sz="0" w:space="0" w:color="auto"/>
            <w:right w:val="none" w:sz="0" w:space="0" w:color="auto"/>
          </w:divBdr>
          <w:divsChild>
            <w:div w:id="543954955">
              <w:marLeft w:val="0"/>
              <w:marRight w:val="0"/>
              <w:marTop w:val="0"/>
              <w:marBottom w:val="0"/>
              <w:divBdr>
                <w:top w:val="none" w:sz="0" w:space="0" w:color="auto"/>
                <w:left w:val="none" w:sz="0" w:space="0" w:color="auto"/>
                <w:bottom w:val="none" w:sz="0" w:space="0" w:color="auto"/>
                <w:right w:val="none" w:sz="0" w:space="0" w:color="auto"/>
              </w:divBdr>
              <w:divsChild>
                <w:div w:id="542013966">
                  <w:marLeft w:val="0"/>
                  <w:marRight w:val="0"/>
                  <w:marTop w:val="0"/>
                  <w:marBottom w:val="0"/>
                  <w:divBdr>
                    <w:top w:val="none" w:sz="0" w:space="0" w:color="auto"/>
                    <w:left w:val="none" w:sz="0" w:space="0" w:color="auto"/>
                    <w:bottom w:val="none" w:sz="0" w:space="0" w:color="auto"/>
                    <w:right w:val="none" w:sz="0" w:space="0" w:color="auto"/>
                  </w:divBdr>
                  <w:divsChild>
                    <w:div w:id="1965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964">
      <w:bodyDiv w:val="1"/>
      <w:marLeft w:val="0"/>
      <w:marRight w:val="0"/>
      <w:marTop w:val="0"/>
      <w:marBottom w:val="0"/>
      <w:divBdr>
        <w:top w:val="none" w:sz="0" w:space="0" w:color="auto"/>
        <w:left w:val="none" w:sz="0" w:space="0" w:color="auto"/>
        <w:bottom w:val="none" w:sz="0" w:space="0" w:color="auto"/>
        <w:right w:val="none" w:sz="0" w:space="0" w:color="auto"/>
      </w:divBdr>
      <w:divsChild>
        <w:div w:id="2044204021">
          <w:marLeft w:val="0"/>
          <w:marRight w:val="0"/>
          <w:marTop w:val="0"/>
          <w:marBottom w:val="0"/>
          <w:divBdr>
            <w:top w:val="none" w:sz="0" w:space="0" w:color="auto"/>
            <w:left w:val="none" w:sz="0" w:space="0" w:color="auto"/>
            <w:bottom w:val="none" w:sz="0" w:space="0" w:color="auto"/>
            <w:right w:val="none" w:sz="0" w:space="0" w:color="auto"/>
          </w:divBdr>
          <w:divsChild>
            <w:div w:id="717361870">
              <w:marLeft w:val="0"/>
              <w:marRight w:val="0"/>
              <w:marTop w:val="0"/>
              <w:marBottom w:val="0"/>
              <w:divBdr>
                <w:top w:val="none" w:sz="0" w:space="0" w:color="auto"/>
                <w:left w:val="none" w:sz="0" w:space="0" w:color="auto"/>
                <w:bottom w:val="none" w:sz="0" w:space="0" w:color="auto"/>
                <w:right w:val="none" w:sz="0" w:space="0" w:color="auto"/>
              </w:divBdr>
              <w:divsChild>
                <w:div w:id="19352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7906">
      <w:bodyDiv w:val="1"/>
      <w:marLeft w:val="0"/>
      <w:marRight w:val="0"/>
      <w:marTop w:val="0"/>
      <w:marBottom w:val="0"/>
      <w:divBdr>
        <w:top w:val="none" w:sz="0" w:space="0" w:color="auto"/>
        <w:left w:val="none" w:sz="0" w:space="0" w:color="auto"/>
        <w:bottom w:val="none" w:sz="0" w:space="0" w:color="auto"/>
        <w:right w:val="none" w:sz="0" w:space="0" w:color="auto"/>
      </w:divBdr>
      <w:divsChild>
        <w:div w:id="1012532920">
          <w:marLeft w:val="0"/>
          <w:marRight w:val="0"/>
          <w:marTop w:val="0"/>
          <w:marBottom w:val="0"/>
          <w:divBdr>
            <w:top w:val="none" w:sz="0" w:space="0" w:color="auto"/>
            <w:left w:val="none" w:sz="0" w:space="0" w:color="auto"/>
            <w:bottom w:val="none" w:sz="0" w:space="0" w:color="auto"/>
            <w:right w:val="none" w:sz="0" w:space="0" w:color="auto"/>
          </w:divBdr>
          <w:divsChild>
            <w:div w:id="1503930112">
              <w:marLeft w:val="0"/>
              <w:marRight w:val="0"/>
              <w:marTop w:val="0"/>
              <w:marBottom w:val="0"/>
              <w:divBdr>
                <w:top w:val="none" w:sz="0" w:space="0" w:color="auto"/>
                <w:left w:val="none" w:sz="0" w:space="0" w:color="auto"/>
                <w:bottom w:val="none" w:sz="0" w:space="0" w:color="auto"/>
                <w:right w:val="none" w:sz="0" w:space="0" w:color="auto"/>
              </w:divBdr>
              <w:divsChild>
                <w:div w:id="17875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6365">
      <w:bodyDiv w:val="1"/>
      <w:marLeft w:val="0"/>
      <w:marRight w:val="0"/>
      <w:marTop w:val="0"/>
      <w:marBottom w:val="0"/>
      <w:divBdr>
        <w:top w:val="none" w:sz="0" w:space="0" w:color="auto"/>
        <w:left w:val="none" w:sz="0" w:space="0" w:color="auto"/>
        <w:bottom w:val="none" w:sz="0" w:space="0" w:color="auto"/>
        <w:right w:val="none" w:sz="0" w:space="0" w:color="auto"/>
      </w:divBdr>
      <w:divsChild>
        <w:div w:id="1776631560">
          <w:marLeft w:val="0"/>
          <w:marRight w:val="0"/>
          <w:marTop w:val="0"/>
          <w:marBottom w:val="0"/>
          <w:divBdr>
            <w:top w:val="none" w:sz="0" w:space="0" w:color="auto"/>
            <w:left w:val="none" w:sz="0" w:space="0" w:color="auto"/>
            <w:bottom w:val="none" w:sz="0" w:space="0" w:color="auto"/>
            <w:right w:val="none" w:sz="0" w:space="0" w:color="auto"/>
          </w:divBdr>
          <w:divsChild>
            <w:div w:id="1343629818">
              <w:marLeft w:val="0"/>
              <w:marRight w:val="0"/>
              <w:marTop w:val="0"/>
              <w:marBottom w:val="0"/>
              <w:divBdr>
                <w:top w:val="none" w:sz="0" w:space="0" w:color="auto"/>
                <w:left w:val="none" w:sz="0" w:space="0" w:color="auto"/>
                <w:bottom w:val="none" w:sz="0" w:space="0" w:color="auto"/>
                <w:right w:val="none" w:sz="0" w:space="0" w:color="auto"/>
              </w:divBdr>
              <w:divsChild>
                <w:div w:id="1540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55974">
      <w:bodyDiv w:val="1"/>
      <w:marLeft w:val="0"/>
      <w:marRight w:val="0"/>
      <w:marTop w:val="0"/>
      <w:marBottom w:val="0"/>
      <w:divBdr>
        <w:top w:val="none" w:sz="0" w:space="0" w:color="auto"/>
        <w:left w:val="none" w:sz="0" w:space="0" w:color="auto"/>
        <w:bottom w:val="none" w:sz="0" w:space="0" w:color="auto"/>
        <w:right w:val="none" w:sz="0" w:space="0" w:color="auto"/>
      </w:divBdr>
      <w:divsChild>
        <w:div w:id="1262643179">
          <w:marLeft w:val="0"/>
          <w:marRight w:val="0"/>
          <w:marTop w:val="0"/>
          <w:marBottom w:val="0"/>
          <w:divBdr>
            <w:top w:val="none" w:sz="0" w:space="0" w:color="auto"/>
            <w:left w:val="none" w:sz="0" w:space="0" w:color="auto"/>
            <w:bottom w:val="none" w:sz="0" w:space="0" w:color="auto"/>
            <w:right w:val="none" w:sz="0" w:space="0" w:color="auto"/>
          </w:divBdr>
          <w:divsChild>
            <w:div w:id="1340427088">
              <w:marLeft w:val="0"/>
              <w:marRight w:val="0"/>
              <w:marTop w:val="0"/>
              <w:marBottom w:val="0"/>
              <w:divBdr>
                <w:top w:val="none" w:sz="0" w:space="0" w:color="auto"/>
                <w:left w:val="none" w:sz="0" w:space="0" w:color="auto"/>
                <w:bottom w:val="none" w:sz="0" w:space="0" w:color="auto"/>
                <w:right w:val="none" w:sz="0" w:space="0" w:color="auto"/>
              </w:divBdr>
              <w:divsChild>
                <w:div w:id="6384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1256">
      <w:bodyDiv w:val="1"/>
      <w:marLeft w:val="0"/>
      <w:marRight w:val="0"/>
      <w:marTop w:val="0"/>
      <w:marBottom w:val="0"/>
      <w:divBdr>
        <w:top w:val="none" w:sz="0" w:space="0" w:color="auto"/>
        <w:left w:val="none" w:sz="0" w:space="0" w:color="auto"/>
        <w:bottom w:val="none" w:sz="0" w:space="0" w:color="auto"/>
        <w:right w:val="none" w:sz="0" w:space="0" w:color="auto"/>
      </w:divBdr>
      <w:divsChild>
        <w:div w:id="683214907">
          <w:marLeft w:val="0"/>
          <w:marRight w:val="0"/>
          <w:marTop w:val="0"/>
          <w:marBottom w:val="0"/>
          <w:divBdr>
            <w:top w:val="none" w:sz="0" w:space="0" w:color="auto"/>
            <w:left w:val="none" w:sz="0" w:space="0" w:color="auto"/>
            <w:bottom w:val="none" w:sz="0" w:space="0" w:color="auto"/>
            <w:right w:val="none" w:sz="0" w:space="0" w:color="auto"/>
          </w:divBdr>
          <w:divsChild>
            <w:div w:id="1677465950">
              <w:marLeft w:val="0"/>
              <w:marRight w:val="0"/>
              <w:marTop w:val="0"/>
              <w:marBottom w:val="0"/>
              <w:divBdr>
                <w:top w:val="none" w:sz="0" w:space="0" w:color="auto"/>
                <w:left w:val="none" w:sz="0" w:space="0" w:color="auto"/>
                <w:bottom w:val="none" w:sz="0" w:space="0" w:color="auto"/>
                <w:right w:val="none" w:sz="0" w:space="0" w:color="auto"/>
              </w:divBdr>
              <w:divsChild>
                <w:div w:id="10578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1203">
      <w:bodyDiv w:val="1"/>
      <w:marLeft w:val="0"/>
      <w:marRight w:val="0"/>
      <w:marTop w:val="0"/>
      <w:marBottom w:val="0"/>
      <w:divBdr>
        <w:top w:val="none" w:sz="0" w:space="0" w:color="auto"/>
        <w:left w:val="none" w:sz="0" w:space="0" w:color="auto"/>
        <w:bottom w:val="none" w:sz="0" w:space="0" w:color="auto"/>
        <w:right w:val="none" w:sz="0" w:space="0" w:color="auto"/>
      </w:divBdr>
      <w:divsChild>
        <w:div w:id="1628583361">
          <w:marLeft w:val="0"/>
          <w:marRight w:val="0"/>
          <w:marTop w:val="0"/>
          <w:marBottom w:val="0"/>
          <w:divBdr>
            <w:top w:val="none" w:sz="0" w:space="0" w:color="auto"/>
            <w:left w:val="none" w:sz="0" w:space="0" w:color="auto"/>
            <w:bottom w:val="none" w:sz="0" w:space="0" w:color="auto"/>
            <w:right w:val="none" w:sz="0" w:space="0" w:color="auto"/>
          </w:divBdr>
          <w:divsChild>
            <w:div w:id="2001425506">
              <w:marLeft w:val="0"/>
              <w:marRight w:val="0"/>
              <w:marTop w:val="0"/>
              <w:marBottom w:val="0"/>
              <w:divBdr>
                <w:top w:val="none" w:sz="0" w:space="0" w:color="auto"/>
                <w:left w:val="none" w:sz="0" w:space="0" w:color="auto"/>
                <w:bottom w:val="none" w:sz="0" w:space="0" w:color="auto"/>
                <w:right w:val="none" w:sz="0" w:space="0" w:color="auto"/>
              </w:divBdr>
              <w:divsChild>
                <w:div w:id="20881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2922">
      <w:bodyDiv w:val="1"/>
      <w:marLeft w:val="0"/>
      <w:marRight w:val="0"/>
      <w:marTop w:val="0"/>
      <w:marBottom w:val="0"/>
      <w:divBdr>
        <w:top w:val="none" w:sz="0" w:space="0" w:color="auto"/>
        <w:left w:val="none" w:sz="0" w:space="0" w:color="auto"/>
        <w:bottom w:val="none" w:sz="0" w:space="0" w:color="auto"/>
        <w:right w:val="none" w:sz="0" w:space="0" w:color="auto"/>
      </w:divBdr>
      <w:divsChild>
        <w:div w:id="420223903">
          <w:marLeft w:val="0"/>
          <w:marRight w:val="0"/>
          <w:marTop w:val="0"/>
          <w:marBottom w:val="0"/>
          <w:divBdr>
            <w:top w:val="none" w:sz="0" w:space="0" w:color="auto"/>
            <w:left w:val="none" w:sz="0" w:space="0" w:color="auto"/>
            <w:bottom w:val="none" w:sz="0" w:space="0" w:color="auto"/>
            <w:right w:val="none" w:sz="0" w:space="0" w:color="auto"/>
          </w:divBdr>
          <w:divsChild>
            <w:div w:id="1186945661">
              <w:marLeft w:val="0"/>
              <w:marRight w:val="0"/>
              <w:marTop w:val="0"/>
              <w:marBottom w:val="0"/>
              <w:divBdr>
                <w:top w:val="none" w:sz="0" w:space="0" w:color="auto"/>
                <w:left w:val="none" w:sz="0" w:space="0" w:color="auto"/>
                <w:bottom w:val="none" w:sz="0" w:space="0" w:color="auto"/>
                <w:right w:val="none" w:sz="0" w:space="0" w:color="auto"/>
              </w:divBdr>
              <w:divsChild>
                <w:div w:id="1698846815">
                  <w:marLeft w:val="0"/>
                  <w:marRight w:val="0"/>
                  <w:marTop w:val="0"/>
                  <w:marBottom w:val="0"/>
                  <w:divBdr>
                    <w:top w:val="none" w:sz="0" w:space="0" w:color="auto"/>
                    <w:left w:val="none" w:sz="0" w:space="0" w:color="auto"/>
                    <w:bottom w:val="none" w:sz="0" w:space="0" w:color="auto"/>
                    <w:right w:val="none" w:sz="0" w:space="0" w:color="auto"/>
                  </w:divBdr>
                  <w:divsChild>
                    <w:div w:id="13988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07295">
      <w:bodyDiv w:val="1"/>
      <w:marLeft w:val="0"/>
      <w:marRight w:val="0"/>
      <w:marTop w:val="0"/>
      <w:marBottom w:val="0"/>
      <w:divBdr>
        <w:top w:val="none" w:sz="0" w:space="0" w:color="auto"/>
        <w:left w:val="none" w:sz="0" w:space="0" w:color="auto"/>
        <w:bottom w:val="none" w:sz="0" w:space="0" w:color="auto"/>
        <w:right w:val="none" w:sz="0" w:space="0" w:color="auto"/>
      </w:divBdr>
      <w:divsChild>
        <w:div w:id="1393429863">
          <w:marLeft w:val="0"/>
          <w:marRight w:val="0"/>
          <w:marTop w:val="0"/>
          <w:marBottom w:val="0"/>
          <w:divBdr>
            <w:top w:val="none" w:sz="0" w:space="0" w:color="auto"/>
            <w:left w:val="none" w:sz="0" w:space="0" w:color="auto"/>
            <w:bottom w:val="none" w:sz="0" w:space="0" w:color="auto"/>
            <w:right w:val="none" w:sz="0" w:space="0" w:color="auto"/>
          </w:divBdr>
          <w:divsChild>
            <w:div w:id="1861359143">
              <w:marLeft w:val="0"/>
              <w:marRight w:val="0"/>
              <w:marTop w:val="0"/>
              <w:marBottom w:val="0"/>
              <w:divBdr>
                <w:top w:val="none" w:sz="0" w:space="0" w:color="auto"/>
                <w:left w:val="none" w:sz="0" w:space="0" w:color="auto"/>
                <w:bottom w:val="none" w:sz="0" w:space="0" w:color="auto"/>
                <w:right w:val="none" w:sz="0" w:space="0" w:color="auto"/>
              </w:divBdr>
              <w:divsChild>
                <w:div w:id="14703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7572">
      <w:bodyDiv w:val="1"/>
      <w:marLeft w:val="0"/>
      <w:marRight w:val="0"/>
      <w:marTop w:val="0"/>
      <w:marBottom w:val="0"/>
      <w:divBdr>
        <w:top w:val="none" w:sz="0" w:space="0" w:color="auto"/>
        <w:left w:val="none" w:sz="0" w:space="0" w:color="auto"/>
        <w:bottom w:val="none" w:sz="0" w:space="0" w:color="auto"/>
        <w:right w:val="none" w:sz="0" w:space="0" w:color="auto"/>
      </w:divBdr>
      <w:divsChild>
        <w:div w:id="22899100">
          <w:marLeft w:val="0"/>
          <w:marRight w:val="0"/>
          <w:marTop w:val="0"/>
          <w:marBottom w:val="0"/>
          <w:divBdr>
            <w:top w:val="none" w:sz="0" w:space="0" w:color="auto"/>
            <w:left w:val="none" w:sz="0" w:space="0" w:color="auto"/>
            <w:bottom w:val="none" w:sz="0" w:space="0" w:color="auto"/>
            <w:right w:val="none" w:sz="0" w:space="0" w:color="auto"/>
          </w:divBdr>
          <w:divsChild>
            <w:div w:id="1609778224">
              <w:marLeft w:val="0"/>
              <w:marRight w:val="0"/>
              <w:marTop w:val="0"/>
              <w:marBottom w:val="0"/>
              <w:divBdr>
                <w:top w:val="none" w:sz="0" w:space="0" w:color="auto"/>
                <w:left w:val="none" w:sz="0" w:space="0" w:color="auto"/>
                <w:bottom w:val="none" w:sz="0" w:space="0" w:color="auto"/>
                <w:right w:val="none" w:sz="0" w:space="0" w:color="auto"/>
              </w:divBdr>
              <w:divsChild>
                <w:div w:id="18480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6905">
      <w:bodyDiv w:val="1"/>
      <w:marLeft w:val="0"/>
      <w:marRight w:val="0"/>
      <w:marTop w:val="0"/>
      <w:marBottom w:val="0"/>
      <w:divBdr>
        <w:top w:val="none" w:sz="0" w:space="0" w:color="auto"/>
        <w:left w:val="none" w:sz="0" w:space="0" w:color="auto"/>
        <w:bottom w:val="none" w:sz="0" w:space="0" w:color="auto"/>
        <w:right w:val="none" w:sz="0" w:space="0" w:color="auto"/>
      </w:divBdr>
      <w:divsChild>
        <w:div w:id="1821383360">
          <w:marLeft w:val="0"/>
          <w:marRight w:val="0"/>
          <w:marTop w:val="0"/>
          <w:marBottom w:val="0"/>
          <w:divBdr>
            <w:top w:val="none" w:sz="0" w:space="0" w:color="auto"/>
            <w:left w:val="none" w:sz="0" w:space="0" w:color="auto"/>
            <w:bottom w:val="none" w:sz="0" w:space="0" w:color="auto"/>
            <w:right w:val="none" w:sz="0" w:space="0" w:color="auto"/>
          </w:divBdr>
          <w:divsChild>
            <w:div w:id="1450469256">
              <w:marLeft w:val="0"/>
              <w:marRight w:val="0"/>
              <w:marTop w:val="0"/>
              <w:marBottom w:val="0"/>
              <w:divBdr>
                <w:top w:val="none" w:sz="0" w:space="0" w:color="auto"/>
                <w:left w:val="none" w:sz="0" w:space="0" w:color="auto"/>
                <w:bottom w:val="none" w:sz="0" w:space="0" w:color="auto"/>
                <w:right w:val="none" w:sz="0" w:space="0" w:color="auto"/>
              </w:divBdr>
              <w:divsChild>
                <w:div w:id="9917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3687">
      <w:bodyDiv w:val="1"/>
      <w:marLeft w:val="0"/>
      <w:marRight w:val="0"/>
      <w:marTop w:val="0"/>
      <w:marBottom w:val="0"/>
      <w:divBdr>
        <w:top w:val="none" w:sz="0" w:space="0" w:color="auto"/>
        <w:left w:val="none" w:sz="0" w:space="0" w:color="auto"/>
        <w:bottom w:val="none" w:sz="0" w:space="0" w:color="auto"/>
        <w:right w:val="none" w:sz="0" w:space="0" w:color="auto"/>
      </w:divBdr>
      <w:divsChild>
        <w:div w:id="400906261">
          <w:marLeft w:val="0"/>
          <w:marRight w:val="0"/>
          <w:marTop w:val="0"/>
          <w:marBottom w:val="0"/>
          <w:divBdr>
            <w:top w:val="none" w:sz="0" w:space="0" w:color="auto"/>
            <w:left w:val="none" w:sz="0" w:space="0" w:color="auto"/>
            <w:bottom w:val="none" w:sz="0" w:space="0" w:color="auto"/>
            <w:right w:val="none" w:sz="0" w:space="0" w:color="auto"/>
          </w:divBdr>
          <w:divsChild>
            <w:div w:id="161821273">
              <w:marLeft w:val="0"/>
              <w:marRight w:val="0"/>
              <w:marTop w:val="0"/>
              <w:marBottom w:val="0"/>
              <w:divBdr>
                <w:top w:val="none" w:sz="0" w:space="0" w:color="auto"/>
                <w:left w:val="none" w:sz="0" w:space="0" w:color="auto"/>
                <w:bottom w:val="none" w:sz="0" w:space="0" w:color="auto"/>
                <w:right w:val="none" w:sz="0" w:space="0" w:color="auto"/>
              </w:divBdr>
              <w:divsChild>
                <w:div w:id="9082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07316">
      <w:bodyDiv w:val="1"/>
      <w:marLeft w:val="0"/>
      <w:marRight w:val="0"/>
      <w:marTop w:val="0"/>
      <w:marBottom w:val="0"/>
      <w:divBdr>
        <w:top w:val="none" w:sz="0" w:space="0" w:color="auto"/>
        <w:left w:val="none" w:sz="0" w:space="0" w:color="auto"/>
        <w:bottom w:val="none" w:sz="0" w:space="0" w:color="auto"/>
        <w:right w:val="none" w:sz="0" w:space="0" w:color="auto"/>
      </w:divBdr>
    </w:div>
    <w:div w:id="992752918">
      <w:bodyDiv w:val="1"/>
      <w:marLeft w:val="0"/>
      <w:marRight w:val="0"/>
      <w:marTop w:val="0"/>
      <w:marBottom w:val="0"/>
      <w:divBdr>
        <w:top w:val="none" w:sz="0" w:space="0" w:color="auto"/>
        <w:left w:val="none" w:sz="0" w:space="0" w:color="auto"/>
        <w:bottom w:val="none" w:sz="0" w:space="0" w:color="auto"/>
        <w:right w:val="none" w:sz="0" w:space="0" w:color="auto"/>
      </w:divBdr>
      <w:divsChild>
        <w:div w:id="1999185574">
          <w:marLeft w:val="0"/>
          <w:marRight w:val="0"/>
          <w:marTop w:val="0"/>
          <w:marBottom w:val="0"/>
          <w:divBdr>
            <w:top w:val="none" w:sz="0" w:space="0" w:color="auto"/>
            <w:left w:val="none" w:sz="0" w:space="0" w:color="auto"/>
            <w:bottom w:val="none" w:sz="0" w:space="0" w:color="auto"/>
            <w:right w:val="none" w:sz="0" w:space="0" w:color="auto"/>
          </w:divBdr>
          <w:divsChild>
            <w:div w:id="2021195836">
              <w:marLeft w:val="0"/>
              <w:marRight w:val="0"/>
              <w:marTop w:val="0"/>
              <w:marBottom w:val="0"/>
              <w:divBdr>
                <w:top w:val="none" w:sz="0" w:space="0" w:color="auto"/>
                <w:left w:val="none" w:sz="0" w:space="0" w:color="auto"/>
                <w:bottom w:val="none" w:sz="0" w:space="0" w:color="auto"/>
                <w:right w:val="none" w:sz="0" w:space="0" w:color="auto"/>
              </w:divBdr>
              <w:divsChild>
                <w:div w:id="14433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7869">
      <w:bodyDiv w:val="1"/>
      <w:marLeft w:val="0"/>
      <w:marRight w:val="0"/>
      <w:marTop w:val="0"/>
      <w:marBottom w:val="0"/>
      <w:divBdr>
        <w:top w:val="none" w:sz="0" w:space="0" w:color="auto"/>
        <w:left w:val="none" w:sz="0" w:space="0" w:color="auto"/>
        <w:bottom w:val="none" w:sz="0" w:space="0" w:color="auto"/>
        <w:right w:val="none" w:sz="0" w:space="0" w:color="auto"/>
      </w:divBdr>
      <w:divsChild>
        <w:div w:id="606350751">
          <w:marLeft w:val="0"/>
          <w:marRight w:val="0"/>
          <w:marTop w:val="0"/>
          <w:marBottom w:val="0"/>
          <w:divBdr>
            <w:top w:val="none" w:sz="0" w:space="0" w:color="auto"/>
            <w:left w:val="none" w:sz="0" w:space="0" w:color="auto"/>
            <w:bottom w:val="none" w:sz="0" w:space="0" w:color="auto"/>
            <w:right w:val="none" w:sz="0" w:space="0" w:color="auto"/>
          </w:divBdr>
          <w:divsChild>
            <w:div w:id="933322993">
              <w:marLeft w:val="0"/>
              <w:marRight w:val="0"/>
              <w:marTop w:val="0"/>
              <w:marBottom w:val="0"/>
              <w:divBdr>
                <w:top w:val="none" w:sz="0" w:space="0" w:color="auto"/>
                <w:left w:val="none" w:sz="0" w:space="0" w:color="auto"/>
                <w:bottom w:val="none" w:sz="0" w:space="0" w:color="auto"/>
                <w:right w:val="none" w:sz="0" w:space="0" w:color="auto"/>
              </w:divBdr>
              <w:divsChild>
                <w:div w:id="2606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2034">
      <w:bodyDiv w:val="1"/>
      <w:marLeft w:val="0"/>
      <w:marRight w:val="0"/>
      <w:marTop w:val="0"/>
      <w:marBottom w:val="0"/>
      <w:divBdr>
        <w:top w:val="none" w:sz="0" w:space="0" w:color="auto"/>
        <w:left w:val="none" w:sz="0" w:space="0" w:color="auto"/>
        <w:bottom w:val="none" w:sz="0" w:space="0" w:color="auto"/>
        <w:right w:val="none" w:sz="0" w:space="0" w:color="auto"/>
      </w:divBdr>
    </w:div>
    <w:div w:id="1049763367">
      <w:bodyDiv w:val="1"/>
      <w:marLeft w:val="0"/>
      <w:marRight w:val="0"/>
      <w:marTop w:val="0"/>
      <w:marBottom w:val="0"/>
      <w:divBdr>
        <w:top w:val="none" w:sz="0" w:space="0" w:color="auto"/>
        <w:left w:val="none" w:sz="0" w:space="0" w:color="auto"/>
        <w:bottom w:val="none" w:sz="0" w:space="0" w:color="auto"/>
        <w:right w:val="none" w:sz="0" w:space="0" w:color="auto"/>
      </w:divBdr>
      <w:divsChild>
        <w:div w:id="674456374">
          <w:marLeft w:val="0"/>
          <w:marRight w:val="0"/>
          <w:marTop w:val="0"/>
          <w:marBottom w:val="0"/>
          <w:divBdr>
            <w:top w:val="none" w:sz="0" w:space="0" w:color="auto"/>
            <w:left w:val="none" w:sz="0" w:space="0" w:color="auto"/>
            <w:bottom w:val="none" w:sz="0" w:space="0" w:color="auto"/>
            <w:right w:val="none" w:sz="0" w:space="0" w:color="auto"/>
          </w:divBdr>
          <w:divsChild>
            <w:div w:id="1669672978">
              <w:marLeft w:val="0"/>
              <w:marRight w:val="0"/>
              <w:marTop w:val="0"/>
              <w:marBottom w:val="0"/>
              <w:divBdr>
                <w:top w:val="none" w:sz="0" w:space="0" w:color="auto"/>
                <w:left w:val="none" w:sz="0" w:space="0" w:color="auto"/>
                <w:bottom w:val="none" w:sz="0" w:space="0" w:color="auto"/>
                <w:right w:val="none" w:sz="0" w:space="0" w:color="auto"/>
              </w:divBdr>
              <w:divsChild>
                <w:div w:id="201066159">
                  <w:marLeft w:val="0"/>
                  <w:marRight w:val="0"/>
                  <w:marTop w:val="0"/>
                  <w:marBottom w:val="0"/>
                  <w:divBdr>
                    <w:top w:val="none" w:sz="0" w:space="0" w:color="auto"/>
                    <w:left w:val="none" w:sz="0" w:space="0" w:color="auto"/>
                    <w:bottom w:val="none" w:sz="0" w:space="0" w:color="auto"/>
                    <w:right w:val="none" w:sz="0" w:space="0" w:color="auto"/>
                  </w:divBdr>
                  <w:divsChild>
                    <w:div w:id="1184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20347">
      <w:bodyDiv w:val="1"/>
      <w:marLeft w:val="0"/>
      <w:marRight w:val="0"/>
      <w:marTop w:val="0"/>
      <w:marBottom w:val="0"/>
      <w:divBdr>
        <w:top w:val="none" w:sz="0" w:space="0" w:color="auto"/>
        <w:left w:val="none" w:sz="0" w:space="0" w:color="auto"/>
        <w:bottom w:val="none" w:sz="0" w:space="0" w:color="auto"/>
        <w:right w:val="none" w:sz="0" w:space="0" w:color="auto"/>
      </w:divBdr>
      <w:divsChild>
        <w:div w:id="742721291">
          <w:marLeft w:val="0"/>
          <w:marRight w:val="0"/>
          <w:marTop w:val="0"/>
          <w:marBottom w:val="0"/>
          <w:divBdr>
            <w:top w:val="none" w:sz="0" w:space="0" w:color="auto"/>
            <w:left w:val="none" w:sz="0" w:space="0" w:color="auto"/>
            <w:bottom w:val="none" w:sz="0" w:space="0" w:color="auto"/>
            <w:right w:val="none" w:sz="0" w:space="0" w:color="auto"/>
          </w:divBdr>
          <w:divsChild>
            <w:div w:id="1092046538">
              <w:marLeft w:val="0"/>
              <w:marRight w:val="0"/>
              <w:marTop w:val="0"/>
              <w:marBottom w:val="0"/>
              <w:divBdr>
                <w:top w:val="none" w:sz="0" w:space="0" w:color="auto"/>
                <w:left w:val="none" w:sz="0" w:space="0" w:color="auto"/>
                <w:bottom w:val="none" w:sz="0" w:space="0" w:color="auto"/>
                <w:right w:val="none" w:sz="0" w:space="0" w:color="auto"/>
              </w:divBdr>
              <w:divsChild>
                <w:div w:id="17629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640">
      <w:bodyDiv w:val="1"/>
      <w:marLeft w:val="0"/>
      <w:marRight w:val="0"/>
      <w:marTop w:val="0"/>
      <w:marBottom w:val="0"/>
      <w:divBdr>
        <w:top w:val="none" w:sz="0" w:space="0" w:color="auto"/>
        <w:left w:val="none" w:sz="0" w:space="0" w:color="auto"/>
        <w:bottom w:val="none" w:sz="0" w:space="0" w:color="auto"/>
        <w:right w:val="none" w:sz="0" w:space="0" w:color="auto"/>
      </w:divBdr>
      <w:divsChild>
        <w:div w:id="1036659583">
          <w:marLeft w:val="0"/>
          <w:marRight w:val="0"/>
          <w:marTop w:val="0"/>
          <w:marBottom w:val="0"/>
          <w:divBdr>
            <w:top w:val="none" w:sz="0" w:space="0" w:color="auto"/>
            <w:left w:val="none" w:sz="0" w:space="0" w:color="auto"/>
            <w:bottom w:val="none" w:sz="0" w:space="0" w:color="auto"/>
            <w:right w:val="none" w:sz="0" w:space="0" w:color="auto"/>
          </w:divBdr>
          <w:divsChild>
            <w:div w:id="1925721169">
              <w:marLeft w:val="0"/>
              <w:marRight w:val="0"/>
              <w:marTop w:val="0"/>
              <w:marBottom w:val="0"/>
              <w:divBdr>
                <w:top w:val="none" w:sz="0" w:space="0" w:color="auto"/>
                <w:left w:val="none" w:sz="0" w:space="0" w:color="auto"/>
                <w:bottom w:val="none" w:sz="0" w:space="0" w:color="auto"/>
                <w:right w:val="none" w:sz="0" w:space="0" w:color="auto"/>
              </w:divBdr>
              <w:divsChild>
                <w:div w:id="729888538">
                  <w:marLeft w:val="0"/>
                  <w:marRight w:val="0"/>
                  <w:marTop w:val="0"/>
                  <w:marBottom w:val="0"/>
                  <w:divBdr>
                    <w:top w:val="none" w:sz="0" w:space="0" w:color="auto"/>
                    <w:left w:val="none" w:sz="0" w:space="0" w:color="auto"/>
                    <w:bottom w:val="none" w:sz="0" w:space="0" w:color="auto"/>
                    <w:right w:val="none" w:sz="0" w:space="0" w:color="auto"/>
                  </w:divBdr>
                  <w:divsChild>
                    <w:div w:id="795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0081">
      <w:bodyDiv w:val="1"/>
      <w:marLeft w:val="0"/>
      <w:marRight w:val="0"/>
      <w:marTop w:val="0"/>
      <w:marBottom w:val="0"/>
      <w:divBdr>
        <w:top w:val="none" w:sz="0" w:space="0" w:color="auto"/>
        <w:left w:val="none" w:sz="0" w:space="0" w:color="auto"/>
        <w:bottom w:val="none" w:sz="0" w:space="0" w:color="auto"/>
        <w:right w:val="none" w:sz="0" w:space="0" w:color="auto"/>
      </w:divBdr>
      <w:divsChild>
        <w:div w:id="362560668">
          <w:marLeft w:val="0"/>
          <w:marRight w:val="0"/>
          <w:marTop w:val="0"/>
          <w:marBottom w:val="0"/>
          <w:divBdr>
            <w:top w:val="none" w:sz="0" w:space="0" w:color="auto"/>
            <w:left w:val="none" w:sz="0" w:space="0" w:color="auto"/>
            <w:bottom w:val="none" w:sz="0" w:space="0" w:color="auto"/>
            <w:right w:val="none" w:sz="0" w:space="0" w:color="auto"/>
          </w:divBdr>
          <w:divsChild>
            <w:div w:id="1046874313">
              <w:marLeft w:val="0"/>
              <w:marRight w:val="0"/>
              <w:marTop w:val="0"/>
              <w:marBottom w:val="0"/>
              <w:divBdr>
                <w:top w:val="none" w:sz="0" w:space="0" w:color="auto"/>
                <w:left w:val="none" w:sz="0" w:space="0" w:color="auto"/>
                <w:bottom w:val="none" w:sz="0" w:space="0" w:color="auto"/>
                <w:right w:val="none" w:sz="0" w:space="0" w:color="auto"/>
              </w:divBdr>
              <w:divsChild>
                <w:div w:id="1812281216">
                  <w:marLeft w:val="0"/>
                  <w:marRight w:val="0"/>
                  <w:marTop w:val="0"/>
                  <w:marBottom w:val="0"/>
                  <w:divBdr>
                    <w:top w:val="none" w:sz="0" w:space="0" w:color="auto"/>
                    <w:left w:val="none" w:sz="0" w:space="0" w:color="auto"/>
                    <w:bottom w:val="none" w:sz="0" w:space="0" w:color="auto"/>
                    <w:right w:val="none" w:sz="0" w:space="0" w:color="auto"/>
                  </w:divBdr>
                  <w:divsChild>
                    <w:div w:id="9695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374003">
      <w:bodyDiv w:val="1"/>
      <w:marLeft w:val="0"/>
      <w:marRight w:val="0"/>
      <w:marTop w:val="0"/>
      <w:marBottom w:val="0"/>
      <w:divBdr>
        <w:top w:val="none" w:sz="0" w:space="0" w:color="auto"/>
        <w:left w:val="none" w:sz="0" w:space="0" w:color="auto"/>
        <w:bottom w:val="none" w:sz="0" w:space="0" w:color="auto"/>
        <w:right w:val="none" w:sz="0" w:space="0" w:color="auto"/>
      </w:divBdr>
      <w:divsChild>
        <w:div w:id="1403482602">
          <w:marLeft w:val="0"/>
          <w:marRight w:val="0"/>
          <w:marTop w:val="0"/>
          <w:marBottom w:val="0"/>
          <w:divBdr>
            <w:top w:val="none" w:sz="0" w:space="0" w:color="auto"/>
            <w:left w:val="none" w:sz="0" w:space="0" w:color="auto"/>
            <w:bottom w:val="none" w:sz="0" w:space="0" w:color="auto"/>
            <w:right w:val="none" w:sz="0" w:space="0" w:color="auto"/>
          </w:divBdr>
          <w:divsChild>
            <w:div w:id="1565097655">
              <w:marLeft w:val="0"/>
              <w:marRight w:val="0"/>
              <w:marTop w:val="0"/>
              <w:marBottom w:val="0"/>
              <w:divBdr>
                <w:top w:val="none" w:sz="0" w:space="0" w:color="auto"/>
                <w:left w:val="none" w:sz="0" w:space="0" w:color="auto"/>
                <w:bottom w:val="none" w:sz="0" w:space="0" w:color="auto"/>
                <w:right w:val="none" w:sz="0" w:space="0" w:color="auto"/>
              </w:divBdr>
              <w:divsChild>
                <w:div w:id="104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4647">
      <w:bodyDiv w:val="1"/>
      <w:marLeft w:val="0"/>
      <w:marRight w:val="0"/>
      <w:marTop w:val="0"/>
      <w:marBottom w:val="0"/>
      <w:divBdr>
        <w:top w:val="none" w:sz="0" w:space="0" w:color="auto"/>
        <w:left w:val="none" w:sz="0" w:space="0" w:color="auto"/>
        <w:bottom w:val="none" w:sz="0" w:space="0" w:color="auto"/>
        <w:right w:val="none" w:sz="0" w:space="0" w:color="auto"/>
      </w:divBdr>
      <w:divsChild>
        <w:div w:id="549995797">
          <w:marLeft w:val="0"/>
          <w:marRight w:val="0"/>
          <w:marTop w:val="0"/>
          <w:marBottom w:val="0"/>
          <w:divBdr>
            <w:top w:val="none" w:sz="0" w:space="0" w:color="auto"/>
            <w:left w:val="none" w:sz="0" w:space="0" w:color="auto"/>
            <w:bottom w:val="none" w:sz="0" w:space="0" w:color="auto"/>
            <w:right w:val="none" w:sz="0" w:space="0" w:color="auto"/>
          </w:divBdr>
          <w:divsChild>
            <w:div w:id="391856560">
              <w:marLeft w:val="0"/>
              <w:marRight w:val="0"/>
              <w:marTop w:val="0"/>
              <w:marBottom w:val="0"/>
              <w:divBdr>
                <w:top w:val="none" w:sz="0" w:space="0" w:color="auto"/>
                <w:left w:val="none" w:sz="0" w:space="0" w:color="auto"/>
                <w:bottom w:val="none" w:sz="0" w:space="0" w:color="auto"/>
                <w:right w:val="none" w:sz="0" w:space="0" w:color="auto"/>
              </w:divBdr>
              <w:divsChild>
                <w:div w:id="8932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95873">
      <w:bodyDiv w:val="1"/>
      <w:marLeft w:val="0"/>
      <w:marRight w:val="0"/>
      <w:marTop w:val="0"/>
      <w:marBottom w:val="0"/>
      <w:divBdr>
        <w:top w:val="none" w:sz="0" w:space="0" w:color="auto"/>
        <w:left w:val="none" w:sz="0" w:space="0" w:color="auto"/>
        <w:bottom w:val="none" w:sz="0" w:space="0" w:color="auto"/>
        <w:right w:val="none" w:sz="0" w:space="0" w:color="auto"/>
      </w:divBdr>
      <w:divsChild>
        <w:div w:id="1386639950">
          <w:marLeft w:val="0"/>
          <w:marRight w:val="0"/>
          <w:marTop w:val="0"/>
          <w:marBottom w:val="0"/>
          <w:divBdr>
            <w:top w:val="none" w:sz="0" w:space="0" w:color="auto"/>
            <w:left w:val="none" w:sz="0" w:space="0" w:color="auto"/>
            <w:bottom w:val="none" w:sz="0" w:space="0" w:color="auto"/>
            <w:right w:val="none" w:sz="0" w:space="0" w:color="auto"/>
          </w:divBdr>
          <w:divsChild>
            <w:div w:id="1336491354">
              <w:marLeft w:val="0"/>
              <w:marRight w:val="0"/>
              <w:marTop w:val="0"/>
              <w:marBottom w:val="0"/>
              <w:divBdr>
                <w:top w:val="none" w:sz="0" w:space="0" w:color="auto"/>
                <w:left w:val="none" w:sz="0" w:space="0" w:color="auto"/>
                <w:bottom w:val="none" w:sz="0" w:space="0" w:color="auto"/>
                <w:right w:val="none" w:sz="0" w:space="0" w:color="auto"/>
              </w:divBdr>
              <w:divsChild>
                <w:div w:id="2079859146">
                  <w:marLeft w:val="0"/>
                  <w:marRight w:val="0"/>
                  <w:marTop w:val="0"/>
                  <w:marBottom w:val="0"/>
                  <w:divBdr>
                    <w:top w:val="none" w:sz="0" w:space="0" w:color="auto"/>
                    <w:left w:val="none" w:sz="0" w:space="0" w:color="auto"/>
                    <w:bottom w:val="none" w:sz="0" w:space="0" w:color="auto"/>
                    <w:right w:val="none" w:sz="0" w:space="0" w:color="auto"/>
                  </w:divBdr>
                  <w:divsChild>
                    <w:div w:id="9022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42031">
      <w:bodyDiv w:val="1"/>
      <w:marLeft w:val="0"/>
      <w:marRight w:val="0"/>
      <w:marTop w:val="0"/>
      <w:marBottom w:val="0"/>
      <w:divBdr>
        <w:top w:val="none" w:sz="0" w:space="0" w:color="auto"/>
        <w:left w:val="none" w:sz="0" w:space="0" w:color="auto"/>
        <w:bottom w:val="none" w:sz="0" w:space="0" w:color="auto"/>
        <w:right w:val="none" w:sz="0" w:space="0" w:color="auto"/>
      </w:divBdr>
      <w:divsChild>
        <w:div w:id="1434208433">
          <w:marLeft w:val="0"/>
          <w:marRight w:val="0"/>
          <w:marTop w:val="0"/>
          <w:marBottom w:val="0"/>
          <w:divBdr>
            <w:top w:val="none" w:sz="0" w:space="0" w:color="auto"/>
            <w:left w:val="none" w:sz="0" w:space="0" w:color="auto"/>
            <w:bottom w:val="none" w:sz="0" w:space="0" w:color="auto"/>
            <w:right w:val="none" w:sz="0" w:space="0" w:color="auto"/>
          </w:divBdr>
          <w:divsChild>
            <w:div w:id="1316639832">
              <w:marLeft w:val="0"/>
              <w:marRight w:val="0"/>
              <w:marTop w:val="0"/>
              <w:marBottom w:val="0"/>
              <w:divBdr>
                <w:top w:val="none" w:sz="0" w:space="0" w:color="auto"/>
                <w:left w:val="none" w:sz="0" w:space="0" w:color="auto"/>
                <w:bottom w:val="none" w:sz="0" w:space="0" w:color="auto"/>
                <w:right w:val="none" w:sz="0" w:space="0" w:color="auto"/>
              </w:divBdr>
              <w:divsChild>
                <w:div w:id="1948343184">
                  <w:marLeft w:val="0"/>
                  <w:marRight w:val="0"/>
                  <w:marTop w:val="0"/>
                  <w:marBottom w:val="0"/>
                  <w:divBdr>
                    <w:top w:val="none" w:sz="0" w:space="0" w:color="auto"/>
                    <w:left w:val="none" w:sz="0" w:space="0" w:color="auto"/>
                    <w:bottom w:val="none" w:sz="0" w:space="0" w:color="auto"/>
                    <w:right w:val="none" w:sz="0" w:space="0" w:color="auto"/>
                  </w:divBdr>
                  <w:divsChild>
                    <w:div w:id="6956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27894">
      <w:bodyDiv w:val="1"/>
      <w:marLeft w:val="0"/>
      <w:marRight w:val="0"/>
      <w:marTop w:val="0"/>
      <w:marBottom w:val="0"/>
      <w:divBdr>
        <w:top w:val="none" w:sz="0" w:space="0" w:color="auto"/>
        <w:left w:val="none" w:sz="0" w:space="0" w:color="auto"/>
        <w:bottom w:val="none" w:sz="0" w:space="0" w:color="auto"/>
        <w:right w:val="none" w:sz="0" w:space="0" w:color="auto"/>
      </w:divBdr>
      <w:divsChild>
        <w:div w:id="1883590783">
          <w:marLeft w:val="0"/>
          <w:marRight w:val="0"/>
          <w:marTop w:val="0"/>
          <w:marBottom w:val="0"/>
          <w:divBdr>
            <w:top w:val="none" w:sz="0" w:space="0" w:color="auto"/>
            <w:left w:val="none" w:sz="0" w:space="0" w:color="auto"/>
            <w:bottom w:val="none" w:sz="0" w:space="0" w:color="auto"/>
            <w:right w:val="none" w:sz="0" w:space="0" w:color="auto"/>
          </w:divBdr>
          <w:divsChild>
            <w:div w:id="1279214539">
              <w:marLeft w:val="0"/>
              <w:marRight w:val="0"/>
              <w:marTop w:val="0"/>
              <w:marBottom w:val="0"/>
              <w:divBdr>
                <w:top w:val="none" w:sz="0" w:space="0" w:color="auto"/>
                <w:left w:val="none" w:sz="0" w:space="0" w:color="auto"/>
                <w:bottom w:val="none" w:sz="0" w:space="0" w:color="auto"/>
                <w:right w:val="none" w:sz="0" w:space="0" w:color="auto"/>
              </w:divBdr>
              <w:divsChild>
                <w:div w:id="7632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12422">
      <w:bodyDiv w:val="1"/>
      <w:marLeft w:val="0"/>
      <w:marRight w:val="0"/>
      <w:marTop w:val="0"/>
      <w:marBottom w:val="0"/>
      <w:divBdr>
        <w:top w:val="none" w:sz="0" w:space="0" w:color="auto"/>
        <w:left w:val="none" w:sz="0" w:space="0" w:color="auto"/>
        <w:bottom w:val="none" w:sz="0" w:space="0" w:color="auto"/>
        <w:right w:val="none" w:sz="0" w:space="0" w:color="auto"/>
      </w:divBdr>
      <w:divsChild>
        <w:div w:id="557018044">
          <w:marLeft w:val="0"/>
          <w:marRight w:val="0"/>
          <w:marTop w:val="0"/>
          <w:marBottom w:val="0"/>
          <w:divBdr>
            <w:top w:val="none" w:sz="0" w:space="0" w:color="auto"/>
            <w:left w:val="none" w:sz="0" w:space="0" w:color="auto"/>
            <w:bottom w:val="none" w:sz="0" w:space="0" w:color="auto"/>
            <w:right w:val="none" w:sz="0" w:space="0" w:color="auto"/>
          </w:divBdr>
          <w:divsChild>
            <w:div w:id="1473669218">
              <w:marLeft w:val="0"/>
              <w:marRight w:val="0"/>
              <w:marTop w:val="0"/>
              <w:marBottom w:val="0"/>
              <w:divBdr>
                <w:top w:val="none" w:sz="0" w:space="0" w:color="auto"/>
                <w:left w:val="none" w:sz="0" w:space="0" w:color="auto"/>
                <w:bottom w:val="none" w:sz="0" w:space="0" w:color="auto"/>
                <w:right w:val="none" w:sz="0" w:space="0" w:color="auto"/>
              </w:divBdr>
              <w:divsChild>
                <w:div w:id="1592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5972">
      <w:bodyDiv w:val="1"/>
      <w:marLeft w:val="0"/>
      <w:marRight w:val="0"/>
      <w:marTop w:val="0"/>
      <w:marBottom w:val="0"/>
      <w:divBdr>
        <w:top w:val="none" w:sz="0" w:space="0" w:color="auto"/>
        <w:left w:val="none" w:sz="0" w:space="0" w:color="auto"/>
        <w:bottom w:val="none" w:sz="0" w:space="0" w:color="auto"/>
        <w:right w:val="none" w:sz="0" w:space="0" w:color="auto"/>
      </w:divBdr>
      <w:divsChild>
        <w:div w:id="1166631878">
          <w:marLeft w:val="0"/>
          <w:marRight w:val="0"/>
          <w:marTop w:val="0"/>
          <w:marBottom w:val="0"/>
          <w:divBdr>
            <w:top w:val="none" w:sz="0" w:space="0" w:color="auto"/>
            <w:left w:val="none" w:sz="0" w:space="0" w:color="auto"/>
            <w:bottom w:val="none" w:sz="0" w:space="0" w:color="auto"/>
            <w:right w:val="none" w:sz="0" w:space="0" w:color="auto"/>
          </w:divBdr>
          <w:divsChild>
            <w:div w:id="1744446959">
              <w:marLeft w:val="0"/>
              <w:marRight w:val="0"/>
              <w:marTop w:val="0"/>
              <w:marBottom w:val="0"/>
              <w:divBdr>
                <w:top w:val="none" w:sz="0" w:space="0" w:color="auto"/>
                <w:left w:val="none" w:sz="0" w:space="0" w:color="auto"/>
                <w:bottom w:val="none" w:sz="0" w:space="0" w:color="auto"/>
                <w:right w:val="none" w:sz="0" w:space="0" w:color="auto"/>
              </w:divBdr>
              <w:divsChild>
                <w:div w:id="1388919127">
                  <w:marLeft w:val="0"/>
                  <w:marRight w:val="0"/>
                  <w:marTop w:val="0"/>
                  <w:marBottom w:val="0"/>
                  <w:divBdr>
                    <w:top w:val="none" w:sz="0" w:space="0" w:color="auto"/>
                    <w:left w:val="none" w:sz="0" w:space="0" w:color="auto"/>
                    <w:bottom w:val="none" w:sz="0" w:space="0" w:color="auto"/>
                    <w:right w:val="none" w:sz="0" w:space="0" w:color="auto"/>
                  </w:divBdr>
                  <w:divsChild>
                    <w:div w:id="92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72332">
      <w:bodyDiv w:val="1"/>
      <w:marLeft w:val="0"/>
      <w:marRight w:val="0"/>
      <w:marTop w:val="0"/>
      <w:marBottom w:val="0"/>
      <w:divBdr>
        <w:top w:val="none" w:sz="0" w:space="0" w:color="auto"/>
        <w:left w:val="none" w:sz="0" w:space="0" w:color="auto"/>
        <w:bottom w:val="none" w:sz="0" w:space="0" w:color="auto"/>
        <w:right w:val="none" w:sz="0" w:space="0" w:color="auto"/>
      </w:divBdr>
      <w:divsChild>
        <w:div w:id="1325619645">
          <w:marLeft w:val="0"/>
          <w:marRight w:val="0"/>
          <w:marTop w:val="0"/>
          <w:marBottom w:val="0"/>
          <w:divBdr>
            <w:top w:val="none" w:sz="0" w:space="0" w:color="auto"/>
            <w:left w:val="none" w:sz="0" w:space="0" w:color="auto"/>
            <w:bottom w:val="none" w:sz="0" w:space="0" w:color="auto"/>
            <w:right w:val="none" w:sz="0" w:space="0" w:color="auto"/>
          </w:divBdr>
          <w:divsChild>
            <w:div w:id="1375538095">
              <w:marLeft w:val="0"/>
              <w:marRight w:val="0"/>
              <w:marTop w:val="0"/>
              <w:marBottom w:val="0"/>
              <w:divBdr>
                <w:top w:val="none" w:sz="0" w:space="0" w:color="auto"/>
                <w:left w:val="none" w:sz="0" w:space="0" w:color="auto"/>
                <w:bottom w:val="none" w:sz="0" w:space="0" w:color="auto"/>
                <w:right w:val="none" w:sz="0" w:space="0" w:color="auto"/>
              </w:divBdr>
              <w:divsChild>
                <w:div w:id="8084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150">
      <w:bodyDiv w:val="1"/>
      <w:marLeft w:val="0"/>
      <w:marRight w:val="0"/>
      <w:marTop w:val="0"/>
      <w:marBottom w:val="0"/>
      <w:divBdr>
        <w:top w:val="none" w:sz="0" w:space="0" w:color="auto"/>
        <w:left w:val="none" w:sz="0" w:space="0" w:color="auto"/>
        <w:bottom w:val="none" w:sz="0" w:space="0" w:color="auto"/>
        <w:right w:val="none" w:sz="0" w:space="0" w:color="auto"/>
      </w:divBdr>
      <w:divsChild>
        <w:div w:id="116222348">
          <w:marLeft w:val="0"/>
          <w:marRight w:val="0"/>
          <w:marTop w:val="0"/>
          <w:marBottom w:val="0"/>
          <w:divBdr>
            <w:top w:val="none" w:sz="0" w:space="0" w:color="auto"/>
            <w:left w:val="none" w:sz="0" w:space="0" w:color="auto"/>
            <w:bottom w:val="none" w:sz="0" w:space="0" w:color="auto"/>
            <w:right w:val="none" w:sz="0" w:space="0" w:color="auto"/>
          </w:divBdr>
          <w:divsChild>
            <w:div w:id="926618442">
              <w:marLeft w:val="0"/>
              <w:marRight w:val="0"/>
              <w:marTop w:val="0"/>
              <w:marBottom w:val="0"/>
              <w:divBdr>
                <w:top w:val="none" w:sz="0" w:space="0" w:color="auto"/>
                <w:left w:val="none" w:sz="0" w:space="0" w:color="auto"/>
                <w:bottom w:val="none" w:sz="0" w:space="0" w:color="auto"/>
                <w:right w:val="none" w:sz="0" w:space="0" w:color="auto"/>
              </w:divBdr>
              <w:divsChild>
                <w:div w:id="147476320">
                  <w:marLeft w:val="0"/>
                  <w:marRight w:val="0"/>
                  <w:marTop w:val="0"/>
                  <w:marBottom w:val="0"/>
                  <w:divBdr>
                    <w:top w:val="none" w:sz="0" w:space="0" w:color="auto"/>
                    <w:left w:val="none" w:sz="0" w:space="0" w:color="auto"/>
                    <w:bottom w:val="none" w:sz="0" w:space="0" w:color="auto"/>
                    <w:right w:val="none" w:sz="0" w:space="0" w:color="auto"/>
                  </w:divBdr>
                  <w:divsChild>
                    <w:div w:id="5442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11039">
      <w:bodyDiv w:val="1"/>
      <w:marLeft w:val="0"/>
      <w:marRight w:val="0"/>
      <w:marTop w:val="0"/>
      <w:marBottom w:val="0"/>
      <w:divBdr>
        <w:top w:val="none" w:sz="0" w:space="0" w:color="auto"/>
        <w:left w:val="none" w:sz="0" w:space="0" w:color="auto"/>
        <w:bottom w:val="none" w:sz="0" w:space="0" w:color="auto"/>
        <w:right w:val="none" w:sz="0" w:space="0" w:color="auto"/>
      </w:divBdr>
    </w:div>
    <w:div w:id="1198200611">
      <w:bodyDiv w:val="1"/>
      <w:marLeft w:val="0"/>
      <w:marRight w:val="0"/>
      <w:marTop w:val="0"/>
      <w:marBottom w:val="0"/>
      <w:divBdr>
        <w:top w:val="none" w:sz="0" w:space="0" w:color="auto"/>
        <w:left w:val="none" w:sz="0" w:space="0" w:color="auto"/>
        <w:bottom w:val="none" w:sz="0" w:space="0" w:color="auto"/>
        <w:right w:val="none" w:sz="0" w:space="0" w:color="auto"/>
      </w:divBdr>
    </w:div>
    <w:div w:id="1203597119">
      <w:bodyDiv w:val="1"/>
      <w:marLeft w:val="0"/>
      <w:marRight w:val="0"/>
      <w:marTop w:val="0"/>
      <w:marBottom w:val="0"/>
      <w:divBdr>
        <w:top w:val="none" w:sz="0" w:space="0" w:color="auto"/>
        <w:left w:val="none" w:sz="0" w:space="0" w:color="auto"/>
        <w:bottom w:val="none" w:sz="0" w:space="0" w:color="auto"/>
        <w:right w:val="none" w:sz="0" w:space="0" w:color="auto"/>
      </w:divBdr>
      <w:divsChild>
        <w:div w:id="1851484603">
          <w:marLeft w:val="0"/>
          <w:marRight w:val="0"/>
          <w:marTop w:val="0"/>
          <w:marBottom w:val="0"/>
          <w:divBdr>
            <w:top w:val="none" w:sz="0" w:space="0" w:color="auto"/>
            <w:left w:val="none" w:sz="0" w:space="0" w:color="auto"/>
            <w:bottom w:val="none" w:sz="0" w:space="0" w:color="auto"/>
            <w:right w:val="none" w:sz="0" w:space="0" w:color="auto"/>
          </w:divBdr>
          <w:divsChild>
            <w:div w:id="1836258375">
              <w:marLeft w:val="0"/>
              <w:marRight w:val="0"/>
              <w:marTop w:val="0"/>
              <w:marBottom w:val="0"/>
              <w:divBdr>
                <w:top w:val="none" w:sz="0" w:space="0" w:color="auto"/>
                <w:left w:val="none" w:sz="0" w:space="0" w:color="auto"/>
                <w:bottom w:val="none" w:sz="0" w:space="0" w:color="auto"/>
                <w:right w:val="none" w:sz="0" w:space="0" w:color="auto"/>
              </w:divBdr>
              <w:divsChild>
                <w:div w:id="2341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115">
      <w:bodyDiv w:val="1"/>
      <w:marLeft w:val="0"/>
      <w:marRight w:val="0"/>
      <w:marTop w:val="0"/>
      <w:marBottom w:val="0"/>
      <w:divBdr>
        <w:top w:val="none" w:sz="0" w:space="0" w:color="auto"/>
        <w:left w:val="none" w:sz="0" w:space="0" w:color="auto"/>
        <w:bottom w:val="none" w:sz="0" w:space="0" w:color="auto"/>
        <w:right w:val="none" w:sz="0" w:space="0" w:color="auto"/>
      </w:divBdr>
      <w:divsChild>
        <w:div w:id="301469779">
          <w:marLeft w:val="0"/>
          <w:marRight w:val="0"/>
          <w:marTop w:val="0"/>
          <w:marBottom w:val="0"/>
          <w:divBdr>
            <w:top w:val="none" w:sz="0" w:space="0" w:color="auto"/>
            <w:left w:val="none" w:sz="0" w:space="0" w:color="auto"/>
            <w:bottom w:val="none" w:sz="0" w:space="0" w:color="auto"/>
            <w:right w:val="none" w:sz="0" w:space="0" w:color="auto"/>
          </w:divBdr>
          <w:divsChild>
            <w:div w:id="1561135922">
              <w:marLeft w:val="0"/>
              <w:marRight w:val="0"/>
              <w:marTop w:val="0"/>
              <w:marBottom w:val="0"/>
              <w:divBdr>
                <w:top w:val="none" w:sz="0" w:space="0" w:color="auto"/>
                <w:left w:val="none" w:sz="0" w:space="0" w:color="auto"/>
                <w:bottom w:val="none" w:sz="0" w:space="0" w:color="auto"/>
                <w:right w:val="none" w:sz="0" w:space="0" w:color="auto"/>
              </w:divBdr>
              <w:divsChild>
                <w:div w:id="15570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8622">
      <w:bodyDiv w:val="1"/>
      <w:marLeft w:val="0"/>
      <w:marRight w:val="0"/>
      <w:marTop w:val="0"/>
      <w:marBottom w:val="0"/>
      <w:divBdr>
        <w:top w:val="none" w:sz="0" w:space="0" w:color="auto"/>
        <w:left w:val="none" w:sz="0" w:space="0" w:color="auto"/>
        <w:bottom w:val="none" w:sz="0" w:space="0" w:color="auto"/>
        <w:right w:val="none" w:sz="0" w:space="0" w:color="auto"/>
      </w:divBdr>
      <w:divsChild>
        <w:div w:id="491870373">
          <w:marLeft w:val="0"/>
          <w:marRight w:val="0"/>
          <w:marTop w:val="0"/>
          <w:marBottom w:val="0"/>
          <w:divBdr>
            <w:top w:val="none" w:sz="0" w:space="0" w:color="auto"/>
            <w:left w:val="none" w:sz="0" w:space="0" w:color="auto"/>
            <w:bottom w:val="none" w:sz="0" w:space="0" w:color="auto"/>
            <w:right w:val="none" w:sz="0" w:space="0" w:color="auto"/>
          </w:divBdr>
          <w:divsChild>
            <w:div w:id="1887134934">
              <w:marLeft w:val="0"/>
              <w:marRight w:val="0"/>
              <w:marTop w:val="0"/>
              <w:marBottom w:val="0"/>
              <w:divBdr>
                <w:top w:val="none" w:sz="0" w:space="0" w:color="auto"/>
                <w:left w:val="none" w:sz="0" w:space="0" w:color="auto"/>
                <w:bottom w:val="none" w:sz="0" w:space="0" w:color="auto"/>
                <w:right w:val="none" w:sz="0" w:space="0" w:color="auto"/>
              </w:divBdr>
              <w:divsChild>
                <w:div w:id="1426270274">
                  <w:marLeft w:val="0"/>
                  <w:marRight w:val="0"/>
                  <w:marTop w:val="0"/>
                  <w:marBottom w:val="0"/>
                  <w:divBdr>
                    <w:top w:val="none" w:sz="0" w:space="0" w:color="auto"/>
                    <w:left w:val="none" w:sz="0" w:space="0" w:color="auto"/>
                    <w:bottom w:val="none" w:sz="0" w:space="0" w:color="auto"/>
                    <w:right w:val="none" w:sz="0" w:space="0" w:color="auto"/>
                  </w:divBdr>
                  <w:divsChild>
                    <w:div w:id="3152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8674">
      <w:bodyDiv w:val="1"/>
      <w:marLeft w:val="0"/>
      <w:marRight w:val="0"/>
      <w:marTop w:val="0"/>
      <w:marBottom w:val="0"/>
      <w:divBdr>
        <w:top w:val="none" w:sz="0" w:space="0" w:color="auto"/>
        <w:left w:val="none" w:sz="0" w:space="0" w:color="auto"/>
        <w:bottom w:val="none" w:sz="0" w:space="0" w:color="auto"/>
        <w:right w:val="none" w:sz="0" w:space="0" w:color="auto"/>
      </w:divBdr>
    </w:div>
    <w:div w:id="1214121185">
      <w:bodyDiv w:val="1"/>
      <w:marLeft w:val="0"/>
      <w:marRight w:val="0"/>
      <w:marTop w:val="0"/>
      <w:marBottom w:val="0"/>
      <w:divBdr>
        <w:top w:val="none" w:sz="0" w:space="0" w:color="auto"/>
        <w:left w:val="none" w:sz="0" w:space="0" w:color="auto"/>
        <w:bottom w:val="none" w:sz="0" w:space="0" w:color="auto"/>
        <w:right w:val="none" w:sz="0" w:space="0" w:color="auto"/>
      </w:divBdr>
    </w:div>
    <w:div w:id="1224364932">
      <w:bodyDiv w:val="1"/>
      <w:marLeft w:val="0"/>
      <w:marRight w:val="0"/>
      <w:marTop w:val="0"/>
      <w:marBottom w:val="0"/>
      <w:divBdr>
        <w:top w:val="none" w:sz="0" w:space="0" w:color="auto"/>
        <w:left w:val="none" w:sz="0" w:space="0" w:color="auto"/>
        <w:bottom w:val="none" w:sz="0" w:space="0" w:color="auto"/>
        <w:right w:val="none" w:sz="0" w:space="0" w:color="auto"/>
      </w:divBdr>
      <w:divsChild>
        <w:div w:id="2129549287">
          <w:marLeft w:val="0"/>
          <w:marRight w:val="0"/>
          <w:marTop w:val="0"/>
          <w:marBottom w:val="0"/>
          <w:divBdr>
            <w:top w:val="none" w:sz="0" w:space="0" w:color="auto"/>
            <w:left w:val="none" w:sz="0" w:space="0" w:color="auto"/>
            <w:bottom w:val="none" w:sz="0" w:space="0" w:color="auto"/>
            <w:right w:val="none" w:sz="0" w:space="0" w:color="auto"/>
          </w:divBdr>
          <w:divsChild>
            <w:div w:id="741686216">
              <w:marLeft w:val="0"/>
              <w:marRight w:val="0"/>
              <w:marTop w:val="0"/>
              <w:marBottom w:val="0"/>
              <w:divBdr>
                <w:top w:val="none" w:sz="0" w:space="0" w:color="auto"/>
                <w:left w:val="none" w:sz="0" w:space="0" w:color="auto"/>
                <w:bottom w:val="none" w:sz="0" w:space="0" w:color="auto"/>
                <w:right w:val="none" w:sz="0" w:space="0" w:color="auto"/>
              </w:divBdr>
              <w:divsChild>
                <w:div w:id="166409778">
                  <w:marLeft w:val="0"/>
                  <w:marRight w:val="0"/>
                  <w:marTop w:val="0"/>
                  <w:marBottom w:val="0"/>
                  <w:divBdr>
                    <w:top w:val="none" w:sz="0" w:space="0" w:color="auto"/>
                    <w:left w:val="none" w:sz="0" w:space="0" w:color="auto"/>
                    <w:bottom w:val="none" w:sz="0" w:space="0" w:color="auto"/>
                    <w:right w:val="none" w:sz="0" w:space="0" w:color="auto"/>
                  </w:divBdr>
                  <w:divsChild>
                    <w:div w:id="207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15017">
      <w:bodyDiv w:val="1"/>
      <w:marLeft w:val="0"/>
      <w:marRight w:val="0"/>
      <w:marTop w:val="0"/>
      <w:marBottom w:val="0"/>
      <w:divBdr>
        <w:top w:val="none" w:sz="0" w:space="0" w:color="auto"/>
        <w:left w:val="none" w:sz="0" w:space="0" w:color="auto"/>
        <w:bottom w:val="none" w:sz="0" w:space="0" w:color="auto"/>
        <w:right w:val="none" w:sz="0" w:space="0" w:color="auto"/>
      </w:divBdr>
      <w:divsChild>
        <w:div w:id="1156218120">
          <w:marLeft w:val="0"/>
          <w:marRight w:val="0"/>
          <w:marTop w:val="0"/>
          <w:marBottom w:val="0"/>
          <w:divBdr>
            <w:top w:val="none" w:sz="0" w:space="0" w:color="auto"/>
            <w:left w:val="none" w:sz="0" w:space="0" w:color="auto"/>
            <w:bottom w:val="none" w:sz="0" w:space="0" w:color="auto"/>
            <w:right w:val="none" w:sz="0" w:space="0" w:color="auto"/>
          </w:divBdr>
          <w:divsChild>
            <w:div w:id="1996177601">
              <w:marLeft w:val="0"/>
              <w:marRight w:val="0"/>
              <w:marTop w:val="0"/>
              <w:marBottom w:val="0"/>
              <w:divBdr>
                <w:top w:val="none" w:sz="0" w:space="0" w:color="auto"/>
                <w:left w:val="none" w:sz="0" w:space="0" w:color="auto"/>
                <w:bottom w:val="none" w:sz="0" w:space="0" w:color="auto"/>
                <w:right w:val="none" w:sz="0" w:space="0" w:color="auto"/>
              </w:divBdr>
              <w:divsChild>
                <w:div w:id="7700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00033">
      <w:bodyDiv w:val="1"/>
      <w:marLeft w:val="0"/>
      <w:marRight w:val="0"/>
      <w:marTop w:val="0"/>
      <w:marBottom w:val="0"/>
      <w:divBdr>
        <w:top w:val="none" w:sz="0" w:space="0" w:color="auto"/>
        <w:left w:val="none" w:sz="0" w:space="0" w:color="auto"/>
        <w:bottom w:val="none" w:sz="0" w:space="0" w:color="auto"/>
        <w:right w:val="none" w:sz="0" w:space="0" w:color="auto"/>
      </w:divBdr>
      <w:divsChild>
        <w:div w:id="466314879">
          <w:marLeft w:val="0"/>
          <w:marRight w:val="0"/>
          <w:marTop w:val="0"/>
          <w:marBottom w:val="0"/>
          <w:divBdr>
            <w:top w:val="none" w:sz="0" w:space="0" w:color="auto"/>
            <w:left w:val="none" w:sz="0" w:space="0" w:color="auto"/>
            <w:bottom w:val="none" w:sz="0" w:space="0" w:color="auto"/>
            <w:right w:val="none" w:sz="0" w:space="0" w:color="auto"/>
          </w:divBdr>
          <w:divsChild>
            <w:div w:id="1840466213">
              <w:marLeft w:val="0"/>
              <w:marRight w:val="0"/>
              <w:marTop w:val="0"/>
              <w:marBottom w:val="0"/>
              <w:divBdr>
                <w:top w:val="none" w:sz="0" w:space="0" w:color="auto"/>
                <w:left w:val="none" w:sz="0" w:space="0" w:color="auto"/>
                <w:bottom w:val="none" w:sz="0" w:space="0" w:color="auto"/>
                <w:right w:val="none" w:sz="0" w:space="0" w:color="auto"/>
              </w:divBdr>
              <w:divsChild>
                <w:div w:id="156382201">
                  <w:marLeft w:val="0"/>
                  <w:marRight w:val="0"/>
                  <w:marTop w:val="0"/>
                  <w:marBottom w:val="0"/>
                  <w:divBdr>
                    <w:top w:val="none" w:sz="0" w:space="0" w:color="auto"/>
                    <w:left w:val="none" w:sz="0" w:space="0" w:color="auto"/>
                    <w:bottom w:val="none" w:sz="0" w:space="0" w:color="auto"/>
                    <w:right w:val="none" w:sz="0" w:space="0" w:color="auto"/>
                  </w:divBdr>
                  <w:divsChild>
                    <w:div w:id="19025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26011">
      <w:bodyDiv w:val="1"/>
      <w:marLeft w:val="0"/>
      <w:marRight w:val="0"/>
      <w:marTop w:val="0"/>
      <w:marBottom w:val="0"/>
      <w:divBdr>
        <w:top w:val="none" w:sz="0" w:space="0" w:color="auto"/>
        <w:left w:val="none" w:sz="0" w:space="0" w:color="auto"/>
        <w:bottom w:val="none" w:sz="0" w:space="0" w:color="auto"/>
        <w:right w:val="none" w:sz="0" w:space="0" w:color="auto"/>
      </w:divBdr>
      <w:divsChild>
        <w:div w:id="1167599677">
          <w:marLeft w:val="0"/>
          <w:marRight w:val="0"/>
          <w:marTop w:val="0"/>
          <w:marBottom w:val="0"/>
          <w:divBdr>
            <w:top w:val="none" w:sz="0" w:space="0" w:color="auto"/>
            <w:left w:val="none" w:sz="0" w:space="0" w:color="auto"/>
            <w:bottom w:val="none" w:sz="0" w:space="0" w:color="auto"/>
            <w:right w:val="none" w:sz="0" w:space="0" w:color="auto"/>
          </w:divBdr>
          <w:divsChild>
            <w:div w:id="1374887056">
              <w:marLeft w:val="0"/>
              <w:marRight w:val="0"/>
              <w:marTop w:val="0"/>
              <w:marBottom w:val="0"/>
              <w:divBdr>
                <w:top w:val="none" w:sz="0" w:space="0" w:color="auto"/>
                <w:left w:val="none" w:sz="0" w:space="0" w:color="auto"/>
                <w:bottom w:val="none" w:sz="0" w:space="0" w:color="auto"/>
                <w:right w:val="none" w:sz="0" w:space="0" w:color="auto"/>
              </w:divBdr>
              <w:divsChild>
                <w:div w:id="7275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7621">
      <w:bodyDiv w:val="1"/>
      <w:marLeft w:val="0"/>
      <w:marRight w:val="0"/>
      <w:marTop w:val="0"/>
      <w:marBottom w:val="0"/>
      <w:divBdr>
        <w:top w:val="none" w:sz="0" w:space="0" w:color="auto"/>
        <w:left w:val="none" w:sz="0" w:space="0" w:color="auto"/>
        <w:bottom w:val="none" w:sz="0" w:space="0" w:color="auto"/>
        <w:right w:val="none" w:sz="0" w:space="0" w:color="auto"/>
      </w:divBdr>
      <w:divsChild>
        <w:div w:id="1932199808">
          <w:marLeft w:val="0"/>
          <w:marRight w:val="0"/>
          <w:marTop w:val="0"/>
          <w:marBottom w:val="0"/>
          <w:divBdr>
            <w:top w:val="none" w:sz="0" w:space="0" w:color="auto"/>
            <w:left w:val="none" w:sz="0" w:space="0" w:color="auto"/>
            <w:bottom w:val="none" w:sz="0" w:space="0" w:color="auto"/>
            <w:right w:val="none" w:sz="0" w:space="0" w:color="auto"/>
          </w:divBdr>
          <w:divsChild>
            <w:div w:id="2246817">
              <w:marLeft w:val="0"/>
              <w:marRight w:val="0"/>
              <w:marTop w:val="0"/>
              <w:marBottom w:val="0"/>
              <w:divBdr>
                <w:top w:val="none" w:sz="0" w:space="0" w:color="auto"/>
                <w:left w:val="none" w:sz="0" w:space="0" w:color="auto"/>
                <w:bottom w:val="none" w:sz="0" w:space="0" w:color="auto"/>
                <w:right w:val="none" w:sz="0" w:space="0" w:color="auto"/>
              </w:divBdr>
              <w:divsChild>
                <w:div w:id="7074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0930">
      <w:bodyDiv w:val="1"/>
      <w:marLeft w:val="0"/>
      <w:marRight w:val="0"/>
      <w:marTop w:val="0"/>
      <w:marBottom w:val="0"/>
      <w:divBdr>
        <w:top w:val="none" w:sz="0" w:space="0" w:color="auto"/>
        <w:left w:val="none" w:sz="0" w:space="0" w:color="auto"/>
        <w:bottom w:val="none" w:sz="0" w:space="0" w:color="auto"/>
        <w:right w:val="none" w:sz="0" w:space="0" w:color="auto"/>
      </w:divBdr>
      <w:divsChild>
        <w:div w:id="537200162">
          <w:marLeft w:val="0"/>
          <w:marRight w:val="0"/>
          <w:marTop w:val="0"/>
          <w:marBottom w:val="0"/>
          <w:divBdr>
            <w:top w:val="none" w:sz="0" w:space="0" w:color="auto"/>
            <w:left w:val="none" w:sz="0" w:space="0" w:color="auto"/>
            <w:bottom w:val="none" w:sz="0" w:space="0" w:color="auto"/>
            <w:right w:val="none" w:sz="0" w:space="0" w:color="auto"/>
          </w:divBdr>
          <w:divsChild>
            <w:div w:id="930629317">
              <w:marLeft w:val="0"/>
              <w:marRight w:val="0"/>
              <w:marTop w:val="0"/>
              <w:marBottom w:val="0"/>
              <w:divBdr>
                <w:top w:val="none" w:sz="0" w:space="0" w:color="auto"/>
                <w:left w:val="none" w:sz="0" w:space="0" w:color="auto"/>
                <w:bottom w:val="none" w:sz="0" w:space="0" w:color="auto"/>
                <w:right w:val="none" w:sz="0" w:space="0" w:color="auto"/>
              </w:divBdr>
              <w:divsChild>
                <w:div w:id="8593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7818">
      <w:bodyDiv w:val="1"/>
      <w:marLeft w:val="0"/>
      <w:marRight w:val="0"/>
      <w:marTop w:val="0"/>
      <w:marBottom w:val="0"/>
      <w:divBdr>
        <w:top w:val="none" w:sz="0" w:space="0" w:color="auto"/>
        <w:left w:val="none" w:sz="0" w:space="0" w:color="auto"/>
        <w:bottom w:val="none" w:sz="0" w:space="0" w:color="auto"/>
        <w:right w:val="none" w:sz="0" w:space="0" w:color="auto"/>
      </w:divBdr>
    </w:div>
    <w:div w:id="1273321948">
      <w:bodyDiv w:val="1"/>
      <w:marLeft w:val="0"/>
      <w:marRight w:val="0"/>
      <w:marTop w:val="0"/>
      <w:marBottom w:val="0"/>
      <w:divBdr>
        <w:top w:val="none" w:sz="0" w:space="0" w:color="auto"/>
        <w:left w:val="none" w:sz="0" w:space="0" w:color="auto"/>
        <w:bottom w:val="none" w:sz="0" w:space="0" w:color="auto"/>
        <w:right w:val="none" w:sz="0" w:space="0" w:color="auto"/>
      </w:divBdr>
      <w:divsChild>
        <w:div w:id="1156841707">
          <w:marLeft w:val="0"/>
          <w:marRight w:val="0"/>
          <w:marTop w:val="0"/>
          <w:marBottom w:val="0"/>
          <w:divBdr>
            <w:top w:val="none" w:sz="0" w:space="0" w:color="auto"/>
            <w:left w:val="none" w:sz="0" w:space="0" w:color="auto"/>
            <w:bottom w:val="none" w:sz="0" w:space="0" w:color="auto"/>
            <w:right w:val="none" w:sz="0" w:space="0" w:color="auto"/>
          </w:divBdr>
          <w:divsChild>
            <w:div w:id="1524051799">
              <w:marLeft w:val="0"/>
              <w:marRight w:val="0"/>
              <w:marTop w:val="0"/>
              <w:marBottom w:val="0"/>
              <w:divBdr>
                <w:top w:val="none" w:sz="0" w:space="0" w:color="auto"/>
                <w:left w:val="none" w:sz="0" w:space="0" w:color="auto"/>
                <w:bottom w:val="none" w:sz="0" w:space="0" w:color="auto"/>
                <w:right w:val="none" w:sz="0" w:space="0" w:color="auto"/>
              </w:divBdr>
              <w:divsChild>
                <w:div w:id="2047682505">
                  <w:marLeft w:val="0"/>
                  <w:marRight w:val="0"/>
                  <w:marTop w:val="0"/>
                  <w:marBottom w:val="0"/>
                  <w:divBdr>
                    <w:top w:val="none" w:sz="0" w:space="0" w:color="auto"/>
                    <w:left w:val="none" w:sz="0" w:space="0" w:color="auto"/>
                    <w:bottom w:val="none" w:sz="0" w:space="0" w:color="auto"/>
                    <w:right w:val="none" w:sz="0" w:space="0" w:color="auto"/>
                  </w:divBdr>
                  <w:divsChild>
                    <w:div w:id="4160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61058">
      <w:bodyDiv w:val="1"/>
      <w:marLeft w:val="0"/>
      <w:marRight w:val="0"/>
      <w:marTop w:val="0"/>
      <w:marBottom w:val="0"/>
      <w:divBdr>
        <w:top w:val="none" w:sz="0" w:space="0" w:color="auto"/>
        <w:left w:val="none" w:sz="0" w:space="0" w:color="auto"/>
        <w:bottom w:val="none" w:sz="0" w:space="0" w:color="auto"/>
        <w:right w:val="none" w:sz="0" w:space="0" w:color="auto"/>
      </w:divBdr>
    </w:div>
    <w:div w:id="1285306197">
      <w:bodyDiv w:val="1"/>
      <w:marLeft w:val="0"/>
      <w:marRight w:val="0"/>
      <w:marTop w:val="0"/>
      <w:marBottom w:val="0"/>
      <w:divBdr>
        <w:top w:val="none" w:sz="0" w:space="0" w:color="auto"/>
        <w:left w:val="none" w:sz="0" w:space="0" w:color="auto"/>
        <w:bottom w:val="none" w:sz="0" w:space="0" w:color="auto"/>
        <w:right w:val="none" w:sz="0" w:space="0" w:color="auto"/>
      </w:divBdr>
      <w:divsChild>
        <w:div w:id="1180899899">
          <w:marLeft w:val="0"/>
          <w:marRight w:val="0"/>
          <w:marTop w:val="0"/>
          <w:marBottom w:val="0"/>
          <w:divBdr>
            <w:top w:val="none" w:sz="0" w:space="0" w:color="auto"/>
            <w:left w:val="none" w:sz="0" w:space="0" w:color="auto"/>
            <w:bottom w:val="none" w:sz="0" w:space="0" w:color="auto"/>
            <w:right w:val="none" w:sz="0" w:space="0" w:color="auto"/>
          </w:divBdr>
          <w:divsChild>
            <w:div w:id="1232892044">
              <w:marLeft w:val="0"/>
              <w:marRight w:val="0"/>
              <w:marTop w:val="0"/>
              <w:marBottom w:val="0"/>
              <w:divBdr>
                <w:top w:val="none" w:sz="0" w:space="0" w:color="auto"/>
                <w:left w:val="none" w:sz="0" w:space="0" w:color="auto"/>
                <w:bottom w:val="none" w:sz="0" w:space="0" w:color="auto"/>
                <w:right w:val="none" w:sz="0" w:space="0" w:color="auto"/>
              </w:divBdr>
              <w:divsChild>
                <w:div w:id="1316227845">
                  <w:marLeft w:val="0"/>
                  <w:marRight w:val="0"/>
                  <w:marTop w:val="0"/>
                  <w:marBottom w:val="0"/>
                  <w:divBdr>
                    <w:top w:val="none" w:sz="0" w:space="0" w:color="auto"/>
                    <w:left w:val="none" w:sz="0" w:space="0" w:color="auto"/>
                    <w:bottom w:val="none" w:sz="0" w:space="0" w:color="auto"/>
                    <w:right w:val="none" w:sz="0" w:space="0" w:color="auto"/>
                  </w:divBdr>
                  <w:divsChild>
                    <w:div w:id="807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55691">
      <w:bodyDiv w:val="1"/>
      <w:marLeft w:val="0"/>
      <w:marRight w:val="0"/>
      <w:marTop w:val="0"/>
      <w:marBottom w:val="0"/>
      <w:divBdr>
        <w:top w:val="none" w:sz="0" w:space="0" w:color="auto"/>
        <w:left w:val="none" w:sz="0" w:space="0" w:color="auto"/>
        <w:bottom w:val="none" w:sz="0" w:space="0" w:color="auto"/>
        <w:right w:val="none" w:sz="0" w:space="0" w:color="auto"/>
      </w:divBdr>
      <w:divsChild>
        <w:div w:id="1122921538">
          <w:marLeft w:val="0"/>
          <w:marRight w:val="0"/>
          <w:marTop w:val="0"/>
          <w:marBottom w:val="0"/>
          <w:divBdr>
            <w:top w:val="none" w:sz="0" w:space="0" w:color="auto"/>
            <w:left w:val="none" w:sz="0" w:space="0" w:color="auto"/>
            <w:bottom w:val="none" w:sz="0" w:space="0" w:color="auto"/>
            <w:right w:val="none" w:sz="0" w:space="0" w:color="auto"/>
          </w:divBdr>
          <w:divsChild>
            <w:div w:id="1559781481">
              <w:marLeft w:val="0"/>
              <w:marRight w:val="0"/>
              <w:marTop w:val="0"/>
              <w:marBottom w:val="0"/>
              <w:divBdr>
                <w:top w:val="none" w:sz="0" w:space="0" w:color="auto"/>
                <w:left w:val="none" w:sz="0" w:space="0" w:color="auto"/>
                <w:bottom w:val="none" w:sz="0" w:space="0" w:color="auto"/>
                <w:right w:val="none" w:sz="0" w:space="0" w:color="auto"/>
              </w:divBdr>
              <w:divsChild>
                <w:div w:id="19316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02484">
      <w:bodyDiv w:val="1"/>
      <w:marLeft w:val="0"/>
      <w:marRight w:val="0"/>
      <w:marTop w:val="0"/>
      <w:marBottom w:val="0"/>
      <w:divBdr>
        <w:top w:val="none" w:sz="0" w:space="0" w:color="auto"/>
        <w:left w:val="none" w:sz="0" w:space="0" w:color="auto"/>
        <w:bottom w:val="none" w:sz="0" w:space="0" w:color="auto"/>
        <w:right w:val="none" w:sz="0" w:space="0" w:color="auto"/>
      </w:divBdr>
      <w:divsChild>
        <w:div w:id="219169992">
          <w:marLeft w:val="0"/>
          <w:marRight w:val="0"/>
          <w:marTop w:val="0"/>
          <w:marBottom w:val="0"/>
          <w:divBdr>
            <w:top w:val="none" w:sz="0" w:space="0" w:color="auto"/>
            <w:left w:val="none" w:sz="0" w:space="0" w:color="auto"/>
            <w:bottom w:val="none" w:sz="0" w:space="0" w:color="auto"/>
            <w:right w:val="none" w:sz="0" w:space="0" w:color="auto"/>
          </w:divBdr>
          <w:divsChild>
            <w:div w:id="358900940">
              <w:marLeft w:val="0"/>
              <w:marRight w:val="0"/>
              <w:marTop w:val="0"/>
              <w:marBottom w:val="0"/>
              <w:divBdr>
                <w:top w:val="none" w:sz="0" w:space="0" w:color="auto"/>
                <w:left w:val="none" w:sz="0" w:space="0" w:color="auto"/>
                <w:bottom w:val="none" w:sz="0" w:space="0" w:color="auto"/>
                <w:right w:val="none" w:sz="0" w:space="0" w:color="auto"/>
              </w:divBdr>
              <w:divsChild>
                <w:div w:id="12512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4569">
      <w:bodyDiv w:val="1"/>
      <w:marLeft w:val="0"/>
      <w:marRight w:val="0"/>
      <w:marTop w:val="0"/>
      <w:marBottom w:val="0"/>
      <w:divBdr>
        <w:top w:val="none" w:sz="0" w:space="0" w:color="auto"/>
        <w:left w:val="none" w:sz="0" w:space="0" w:color="auto"/>
        <w:bottom w:val="none" w:sz="0" w:space="0" w:color="auto"/>
        <w:right w:val="none" w:sz="0" w:space="0" w:color="auto"/>
      </w:divBdr>
      <w:divsChild>
        <w:div w:id="21326824">
          <w:marLeft w:val="0"/>
          <w:marRight w:val="0"/>
          <w:marTop w:val="0"/>
          <w:marBottom w:val="0"/>
          <w:divBdr>
            <w:top w:val="none" w:sz="0" w:space="0" w:color="auto"/>
            <w:left w:val="none" w:sz="0" w:space="0" w:color="auto"/>
            <w:bottom w:val="none" w:sz="0" w:space="0" w:color="auto"/>
            <w:right w:val="none" w:sz="0" w:space="0" w:color="auto"/>
          </w:divBdr>
          <w:divsChild>
            <w:div w:id="1965234161">
              <w:marLeft w:val="0"/>
              <w:marRight w:val="0"/>
              <w:marTop w:val="0"/>
              <w:marBottom w:val="0"/>
              <w:divBdr>
                <w:top w:val="none" w:sz="0" w:space="0" w:color="auto"/>
                <w:left w:val="none" w:sz="0" w:space="0" w:color="auto"/>
                <w:bottom w:val="none" w:sz="0" w:space="0" w:color="auto"/>
                <w:right w:val="none" w:sz="0" w:space="0" w:color="auto"/>
              </w:divBdr>
              <w:divsChild>
                <w:div w:id="587228697">
                  <w:marLeft w:val="0"/>
                  <w:marRight w:val="0"/>
                  <w:marTop w:val="0"/>
                  <w:marBottom w:val="0"/>
                  <w:divBdr>
                    <w:top w:val="none" w:sz="0" w:space="0" w:color="auto"/>
                    <w:left w:val="none" w:sz="0" w:space="0" w:color="auto"/>
                    <w:bottom w:val="none" w:sz="0" w:space="0" w:color="auto"/>
                    <w:right w:val="none" w:sz="0" w:space="0" w:color="auto"/>
                  </w:divBdr>
                  <w:divsChild>
                    <w:div w:id="6956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8803">
      <w:bodyDiv w:val="1"/>
      <w:marLeft w:val="0"/>
      <w:marRight w:val="0"/>
      <w:marTop w:val="0"/>
      <w:marBottom w:val="0"/>
      <w:divBdr>
        <w:top w:val="none" w:sz="0" w:space="0" w:color="auto"/>
        <w:left w:val="none" w:sz="0" w:space="0" w:color="auto"/>
        <w:bottom w:val="none" w:sz="0" w:space="0" w:color="auto"/>
        <w:right w:val="none" w:sz="0" w:space="0" w:color="auto"/>
      </w:divBdr>
      <w:divsChild>
        <w:div w:id="99181961">
          <w:marLeft w:val="0"/>
          <w:marRight w:val="0"/>
          <w:marTop w:val="0"/>
          <w:marBottom w:val="0"/>
          <w:divBdr>
            <w:top w:val="none" w:sz="0" w:space="0" w:color="auto"/>
            <w:left w:val="none" w:sz="0" w:space="0" w:color="auto"/>
            <w:bottom w:val="none" w:sz="0" w:space="0" w:color="auto"/>
            <w:right w:val="none" w:sz="0" w:space="0" w:color="auto"/>
          </w:divBdr>
          <w:divsChild>
            <w:div w:id="1044910315">
              <w:marLeft w:val="0"/>
              <w:marRight w:val="0"/>
              <w:marTop w:val="0"/>
              <w:marBottom w:val="0"/>
              <w:divBdr>
                <w:top w:val="none" w:sz="0" w:space="0" w:color="auto"/>
                <w:left w:val="none" w:sz="0" w:space="0" w:color="auto"/>
                <w:bottom w:val="none" w:sz="0" w:space="0" w:color="auto"/>
                <w:right w:val="none" w:sz="0" w:space="0" w:color="auto"/>
              </w:divBdr>
              <w:divsChild>
                <w:div w:id="13217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714">
      <w:bodyDiv w:val="1"/>
      <w:marLeft w:val="0"/>
      <w:marRight w:val="0"/>
      <w:marTop w:val="0"/>
      <w:marBottom w:val="0"/>
      <w:divBdr>
        <w:top w:val="none" w:sz="0" w:space="0" w:color="auto"/>
        <w:left w:val="none" w:sz="0" w:space="0" w:color="auto"/>
        <w:bottom w:val="none" w:sz="0" w:space="0" w:color="auto"/>
        <w:right w:val="none" w:sz="0" w:space="0" w:color="auto"/>
      </w:divBdr>
      <w:divsChild>
        <w:div w:id="299310037">
          <w:marLeft w:val="0"/>
          <w:marRight w:val="0"/>
          <w:marTop w:val="0"/>
          <w:marBottom w:val="0"/>
          <w:divBdr>
            <w:top w:val="none" w:sz="0" w:space="0" w:color="auto"/>
            <w:left w:val="none" w:sz="0" w:space="0" w:color="auto"/>
            <w:bottom w:val="none" w:sz="0" w:space="0" w:color="auto"/>
            <w:right w:val="none" w:sz="0" w:space="0" w:color="auto"/>
          </w:divBdr>
          <w:divsChild>
            <w:div w:id="317196312">
              <w:marLeft w:val="0"/>
              <w:marRight w:val="0"/>
              <w:marTop w:val="0"/>
              <w:marBottom w:val="0"/>
              <w:divBdr>
                <w:top w:val="none" w:sz="0" w:space="0" w:color="auto"/>
                <w:left w:val="none" w:sz="0" w:space="0" w:color="auto"/>
                <w:bottom w:val="none" w:sz="0" w:space="0" w:color="auto"/>
                <w:right w:val="none" w:sz="0" w:space="0" w:color="auto"/>
              </w:divBdr>
              <w:divsChild>
                <w:div w:id="444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0605">
      <w:bodyDiv w:val="1"/>
      <w:marLeft w:val="0"/>
      <w:marRight w:val="0"/>
      <w:marTop w:val="0"/>
      <w:marBottom w:val="0"/>
      <w:divBdr>
        <w:top w:val="none" w:sz="0" w:space="0" w:color="auto"/>
        <w:left w:val="none" w:sz="0" w:space="0" w:color="auto"/>
        <w:bottom w:val="none" w:sz="0" w:space="0" w:color="auto"/>
        <w:right w:val="none" w:sz="0" w:space="0" w:color="auto"/>
      </w:divBdr>
      <w:divsChild>
        <w:div w:id="1294873402">
          <w:marLeft w:val="0"/>
          <w:marRight w:val="0"/>
          <w:marTop w:val="0"/>
          <w:marBottom w:val="0"/>
          <w:divBdr>
            <w:top w:val="none" w:sz="0" w:space="0" w:color="auto"/>
            <w:left w:val="none" w:sz="0" w:space="0" w:color="auto"/>
            <w:bottom w:val="none" w:sz="0" w:space="0" w:color="auto"/>
            <w:right w:val="none" w:sz="0" w:space="0" w:color="auto"/>
          </w:divBdr>
          <w:divsChild>
            <w:div w:id="1463769693">
              <w:marLeft w:val="0"/>
              <w:marRight w:val="0"/>
              <w:marTop w:val="0"/>
              <w:marBottom w:val="0"/>
              <w:divBdr>
                <w:top w:val="none" w:sz="0" w:space="0" w:color="auto"/>
                <w:left w:val="none" w:sz="0" w:space="0" w:color="auto"/>
                <w:bottom w:val="none" w:sz="0" w:space="0" w:color="auto"/>
                <w:right w:val="none" w:sz="0" w:space="0" w:color="auto"/>
              </w:divBdr>
              <w:divsChild>
                <w:div w:id="15122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90832">
      <w:bodyDiv w:val="1"/>
      <w:marLeft w:val="0"/>
      <w:marRight w:val="0"/>
      <w:marTop w:val="0"/>
      <w:marBottom w:val="0"/>
      <w:divBdr>
        <w:top w:val="none" w:sz="0" w:space="0" w:color="auto"/>
        <w:left w:val="none" w:sz="0" w:space="0" w:color="auto"/>
        <w:bottom w:val="none" w:sz="0" w:space="0" w:color="auto"/>
        <w:right w:val="none" w:sz="0" w:space="0" w:color="auto"/>
      </w:divBdr>
      <w:divsChild>
        <w:div w:id="574045560">
          <w:marLeft w:val="0"/>
          <w:marRight w:val="0"/>
          <w:marTop w:val="0"/>
          <w:marBottom w:val="0"/>
          <w:divBdr>
            <w:top w:val="none" w:sz="0" w:space="0" w:color="auto"/>
            <w:left w:val="none" w:sz="0" w:space="0" w:color="auto"/>
            <w:bottom w:val="none" w:sz="0" w:space="0" w:color="auto"/>
            <w:right w:val="none" w:sz="0" w:space="0" w:color="auto"/>
          </w:divBdr>
          <w:divsChild>
            <w:div w:id="142085772">
              <w:marLeft w:val="0"/>
              <w:marRight w:val="0"/>
              <w:marTop w:val="0"/>
              <w:marBottom w:val="0"/>
              <w:divBdr>
                <w:top w:val="none" w:sz="0" w:space="0" w:color="auto"/>
                <w:left w:val="none" w:sz="0" w:space="0" w:color="auto"/>
                <w:bottom w:val="none" w:sz="0" w:space="0" w:color="auto"/>
                <w:right w:val="none" w:sz="0" w:space="0" w:color="auto"/>
              </w:divBdr>
              <w:divsChild>
                <w:div w:id="2626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4099">
      <w:bodyDiv w:val="1"/>
      <w:marLeft w:val="0"/>
      <w:marRight w:val="0"/>
      <w:marTop w:val="0"/>
      <w:marBottom w:val="0"/>
      <w:divBdr>
        <w:top w:val="none" w:sz="0" w:space="0" w:color="auto"/>
        <w:left w:val="none" w:sz="0" w:space="0" w:color="auto"/>
        <w:bottom w:val="none" w:sz="0" w:space="0" w:color="auto"/>
        <w:right w:val="none" w:sz="0" w:space="0" w:color="auto"/>
      </w:divBdr>
      <w:divsChild>
        <w:div w:id="646783617">
          <w:marLeft w:val="0"/>
          <w:marRight w:val="0"/>
          <w:marTop w:val="0"/>
          <w:marBottom w:val="0"/>
          <w:divBdr>
            <w:top w:val="none" w:sz="0" w:space="0" w:color="auto"/>
            <w:left w:val="none" w:sz="0" w:space="0" w:color="auto"/>
            <w:bottom w:val="none" w:sz="0" w:space="0" w:color="auto"/>
            <w:right w:val="none" w:sz="0" w:space="0" w:color="auto"/>
          </w:divBdr>
          <w:divsChild>
            <w:div w:id="1178889852">
              <w:marLeft w:val="0"/>
              <w:marRight w:val="0"/>
              <w:marTop w:val="0"/>
              <w:marBottom w:val="0"/>
              <w:divBdr>
                <w:top w:val="none" w:sz="0" w:space="0" w:color="auto"/>
                <w:left w:val="none" w:sz="0" w:space="0" w:color="auto"/>
                <w:bottom w:val="none" w:sz="0" w:space="0" w:color="auto"/>
                <w:right w:val="none" w:sz="0" w:space="0" w:color="auto"/>
              </w:divBdr>
              <w:divsChild>
                <w:div w:id="14465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46149">
      <w:bodyDiv w:val="1"/>
      <w:marLeft w:val="0"/>
      <w:marRight w:val="0"/>
      <w:marTop w:val="0"/>
      <w:marBottom w:val="0"/>
      <w:divBdr>
        <w:top w:val="none" w:sz="0" w:space="0" w:color="auto"/>
        <w:left w:val="none" w:sz="0" w:space="0" w:color="auto"/>
        <w:bottom w:val="none" w:sz="0" w:space="0" w:color="auto"/>
        <w:right w:val="none" w:sz="0" w:space="0" w:color="auto"/>
      </w:divBdr>
      <w:divsChild>
        <w:div w:id="554128402">
          <w:marLeft w:val="0"/>
          <w:marRight w:val="0"/>
          <w:marTop w:val="0"/>
          <w:marBottom w:val="0"/>
          <w:divBdr>
            <w:top w:val="none" w:sz="0" w:space="0" w:color="auto"/>
            <w:left w:val="none" w:sz="0" w:space="0" w:color="auto"/>
            <w:bottom w:val="none" w:sz="0" w:space="0" w:color="auto"/>
            <w:right w:val="none" w:sz="0" w:space="0" w:color="auto"/>
          </w:divBdr>
          <w:divsChild>
            <w:div w:id="428545780">
              <w:marLeft w:val="0"/>
              <w:marRight w:val="0"/>
              <w:marTop w:val="0"/>
              <w:marBottom w:val="0"/>
              <w:divBdr>
                <w:top w:val="none" w:sz="0" w:space="0" w:color="auto"/>
                <w:left w:val="none" w:sz="0" w:space="0" w:color="auto"/>
                <w:bottom w:val="none" w:sz="0" w:space="0" w:color="auto"/>
                <w:right w:val="none" w:sz="0" w:space="0" w:color="auto"/>
              </w:divBdr>
              <w:divsChild>
                <w:div w:id="1780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1904">
      <w:bodyDiv w:val="1"/>
      <w:marLeft w:val="0"/>
      <w:marRight w:val="0"/>
      <w:marTop w:val="0"/>
      <w:marBottom w:val="0"/>
      <w:divBdr>
        <w:top w:val="none" w:sz="0" w:space="0" w:color="auto"/>
        <w:left w:val="none" w:sz="0" w:space="0" w:color="auto"/>
        <w:bottom w:val="none" w:sz="0" w:space="0" w:color="auto"/>
        <w:right w:val="none" w:sz="0" w:space="0" w:color="auto"/>
      </w:divBdr>
    </w:div>
    <w:div w:id="1366370500">
      <w:bodyDiv w:val="1"/>
      <w:marLeft w:val="0"/>
      <w:marRight w:val="0"/>
      <w:marTop w:val="0"/>
      <w:marBottom w:val="0"/>
      <w:divBdr>
        <w:top w:val="none" w:sz="0" w:space="0" w:color="auto"/>
        <w:left w:val="none" w:sz="0" w:space="0" w:color="auto"/>
        <w:bottom w:val="none" w:sz="0" w:space="0" w:color="auto"/>
        <w:right w:val="none" w:sz="0" w:space="0" w:color="auto"/>
      </w:divBdr>
      <w:divsChild>
        <w:div w:id="145517344">
          <w:marLeft w:val="0"/>
          <w:marRight w:val="0"/>
          <w:marTop w:val="0"/>
          <w:marBottom w:val="0"/>
          <w:divBdr>
            <w:top w:val="none" w:sz="0" w:space="0" w:color="auto"/>
            <w:left w:val="none" w:sz="0" w:space="0" w:color="auto"/>
            <w:bottom w:val="none" w:sz="0" w:space="0" w:color="auto"/>
            <w:right w:val="none" w:sz="0" w:space="0" w:color="auto"/>
          </w:divBdr>
          <w:divsChild>
            <w:div w:id="1505165606">
              <w:marLeft w:val="0"/>
              <w:marRight w:val="0"/>
              <w:marTop w:val="0"/>
              <w:marBottom w:val="0"/>
              <w:divBdr>
                <w:top w:val="none" w:sz="0" w:space="0" w:color="auto"/>
                <w:left w:val="none" w:sz="0" w:space="0" w:color="auto"/>
                <w:bottom w:val="none" w:sz="0" w:space="0" w:color="auto"/>
                <w:right w:val="none" w:sz="0" w:space="0" w:color="auto"/>
              </w:divBdr>
              <w:divsChild>
                <w:div w:id="972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7335">
      <w:bodyDiv w:val="1"/>
      <w:marLeft w:val="0"/>
      <w:marRight w:val="0"/>
      <w:marTop w:val="0"/>
      <w:marBottom w:val="0"/>
      <w:divBdr>
        <w:top w:val="none" w:sz="0" w:space="0" w:color="auto"/>
        <w:left w:val="none" w:sz="0" w:space="0" w:color="auto"/>
        <w:bottom w:val="none" w:sz="0" w:space="0" w:color="auto"/>
        <w:right w:val="none" w:sz="0" w:space="0" w:color="auto"/>
      </w:divBdr>
      <w:divsChild>
        <w:div w:id="1748309429">
          <w:marLeft w:val="0"/>
          <w:marRight w:val="0"/>
          <w:marTop w:val="0"/>
          <w:marBottom w:val="0"/>
          <w:divBdr>
            <w:top w:val="none" w:sz="0" w:space="0" w:color="auto"/>
            <w:left w:val="none" w:sz="0" w:space="0" w:color="auto"/>
            <w:bottom w:val="none" w:sz="0" w:space="0" w:color="auto"/>
            <w:right w:val="none" w:sz="0" w:space="0" w:color="auto"/>
          </w:divBdr>
          <w:divsChild>
            <w:div w:id="1101487020">
              <w:marLeft w:val="0"/>
              <w:marRight w:val="0"/>
              <w:marTop w:val="0"/>
              <w:marBottom w:val="0"/>
              <w:divBdr>
                <w:top w:val="none" w:sz="0" w:space="0" w:color="auto"/>
                <w:left w:val="none" w:sz="0" w:space="0" w:color="auto"/>
                <w:bottom w:val="none" w:sz="0" w:space="0" w:color="auto"/>
                <w:right w:val="none" w:sz="0" w:space="0" w:color="auto"/>
              </w:divBdr>
              <w:divsChild>
                <w:div w:id="5179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9568">
      <w:bodyDiv w:val="1"/>
      <w:marLeft w:val="0"/>
      <w:marRight w:val="0"/>
      <w:marTop w:val="0"/>
      <w:marBottom w:val="0"/>
      <w:divBdr>
        <w:top w:val="none" w:sz="0" w:space="0" w:color="auto"/>
        <w:left w:val="none" w:sz="0" w:space="0" w:color="auto"/>
        <w:bottom w:val="none" w:sz="0" w:space="0" w:color="auto"/>
        <w:right w:val="none" w:sz="0" w:space="0" w:color="auto"/>
      </w:divBdr>
      <w:divsChild>
        <w:div w:id="193732048">
          <w:marLeft w:val="0"/>
          <w:marRight w:val="0"/>
          <w:marTop w:val="0"/>
          <w:marBottom w:val="0"/>
          <w:divBdr>
            <w:top w:val="none" w:sz="0" w:space="0" w:color="auto"/>
            <w:left w:val="none" w:sz="0" w:space="0" w:color="auto"/>
            <w:bottom w:val="none" w:sz="0" w:space="0" w:color="auto"/>
            <w:right w:val="none" w:sz="0" w:space="0" w:color="auto"/>
          </w:divBdr>
          <w:divsChild>
            <w:div w:id="520356894">
              <w:marLeft w:val="0"/>
              <w:marRight w:val="0"/>
              <w:marTop w:val="0"/>
              <w:marBottom w:val="0"/>
              <w:divBdr>
                <w:top w:val="none" w:sz="0" w:space="0" w:color="auto"/>
                <w:left w:val="none" w:sz="0" w:space="0" w:color="auto"/>
                <w:bottom w:val="none" w:sz="0" w:space="0" w:color="auto"/>
                <w:right w:val="none" w:sz="0" w:space="0" w:color="auto"/>
              </w:divBdr>
              <w:divsChild>
                <w:div w:id="12577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41064">
      <w:bodyDiv w:val="1"/>
      <w:marLeft w:val="0"/>
      <w:marRight w:val="0"/>
      <w:marTop w:val="0"/>
      <w:marBottom w:val="0"/>
      <w:divBdr>
        <w:top w:val="none" w:sz="0" w:space="0" w:color="auto"/>
        <w:left w:val="none" w:sz="0" w:space="0" w:color="auto"/>
        <w:bottom w:val="none" w:sz="0" w:space="0" w:color="auto"/>
        <w:right w:val="none" w:sz="0" w:space="0" w:color="auto"/>
      </w:divBdr>
      <w:divsChild>
        <w:div w:id="788931392">
          <w:marLeft w:val="0"/>
          <w:marRight w:val="0"/>
          <w:marTop w:val="0"/>
          <w:marBottom w:val="0"/>
          <w:divBdr>
            <w:top w:val="none" w:sz="0" w:space="0" w:color="auto"/>
            <w:left w:val="none" w:sz="0" w:space="0" w:color="auto"/>
            <w:bottom w:val="none" w:sz="0" w:space="0" w:color="auto"/>
            <w:right w:val="none" w:sz="0" w:space="0" w:color="auto"/>
          </w:divBdr>
          <w:divsChild>
            <w:div w:id="1596866946">
              <w:marLeft w:val="0"/>
              <w:marRight w:val="0"/>
              <w:marTop w:val="0"/>
              <w:marBottom w:val="0"/>
              <w:divBdr>
                <w:top w:val="none" w:sz="0" w:space="0" w:color="auto"/>
                <w:left w:val="none" w:sz="0" w:space="0" w:color="auto"/>
                <w:bottom w:val="none" w:sz="0" w:space="0" w:color="auto"/>
                <w:right w:val="none" w:sz="0" w:space="0" w:color="auto"/>
              </w:divBdr>
              <w:divsChild>
                <w:div w:id="10387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1664">
      <w:bodyDiv w:val="1"/>
      <w:marLeft w:val="0"/>
      <w:marRight w:val="0"/>
      <w:marTop w:val="0"/>
      <w:marBottom w:val="0"/>
      <w:divBdr>
        <w:top w:val="none" w:sz="0" w:space="0" w:color="auto"/>
        <w:left w:val="none" w:sz="0" w:space="0" w:color="auto"/>
        <w:bottom w:val="none" w:sz="0" w:space="0" w:color="auto"/>
        <w:right w:val="none" w:sz="0" w:space="0" w:color="auto"/>
      </w:divBdr>
      <w:divsChild>
        <w:div w:id="374740075">
          <w:marLeft w:val="0"/>
          <w:marRight w:val="0"/>
          <w:marTop w:val="0"/>
          <w:marBottom w:val="0"/>
          <w:divBdr>
            <w:top w:val="none" w:sz="0" w:space="0" w:color="auto"/>
            <w:left w:val="none" w:sz="0" w:space="0" w:color="auto"/>
            <w:bottom w:val="none" w:sz="0" w:space="0" w:color="auto"/>
            <w:right w:val="none" w:sz="0" w:space="0" w:color="auto"/>
          </w:divBdr>
          <w:divsChild>
            <w:div w:id="1990667267">
              <w:marLeft w:val="0"/>
              <w:marRight w:val="0"/>
              <w:marTop w:val="0"/>
              <w:marBottom w:val="0"/>
              <w:divBdr>
                <w:top w:val="none" w:sz="0" w:space="0" w:color="auto"/>
                <w:left w:val="none" w:sz="0" w:space="0" w:color="auto"/>
                <w:bottom w:val="none" w:sz="0" w:space="0" w:color="auto"/>
                <w:right w:val="none" w:sz="0" w:space="0" w:color="auto"/>
              </w:divBdr>
              <w:divsChild>
                <w:div w:id="6210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6667">
      <w:bodyDiv w:val="1"/>
      <w:marLeft w:val="0"/>
      <w:marRight w:val="0"/>
      <w:marTop w:val="0"/>
      <w:marBottom w:val="0"/>
      <w:divBdr>
        <w:top w:val="none" w:sz="0" w:space="0" w:color="auto"/>
        <w:left w:val="none" w:sz="0" w:space="0" w:color="auto"/>
        <w:bottom w:val="none" w:sz="0" w:space="0" w:color="auto"/>
        <w:right w:val="none" w:sz="0" w:space="0" w:color="auto"/>
      </w:divBdr>
      <w:divsChild>
        <w:div w:id="1920945083">
          <w:marLeft w:val="0"/>
          <w:marRight w:val="0"/>
          <w:marTop w:val="0"/>
          <w:marBottom w:val="0"/>
          <w:divBdr>
            <w:top w:val="none" w:sz="0" w:space="0" w:color="auto"/>
            <w:left w:val="none" w:sz="0" w:space="0" w:color="auto"/>
            <w:bottom w:val="none" w:sz="0" w:space="0" w:color="auto"/>
            <w:right w:val="none" w:sz="0" w:space="0" w:color="auto"/>
          </w:divBdr>
          <w:divsChild>
            <w:div w:id="508761256">
              <w:marLeft w:val="0"/>
              <w:marRight w:val="0"/>
              <w:marTop w:val="0"/>
              <w:marBottom w:val="0"/>
              <w:divBdr>
                <w:top w:val="none" w:sz="0" w:space="0" w:color="auto"/>
                <w:left w:val="none" w:sz="0" w:space="0" w:color="auto"/>
                <w:bottom w:val="none" w:sz="0" w:space="0" w:color="auto"/>
                <w:right w:val="none" w:sz="0" w:space="0" w:color="auto"/>
              </w:divBdr>
              <w:divsChild>
                <w:div w:id="15528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4505">
      <w:bodyDiv w:val="1"/>
      <w:marLeft w:val="0"/>
      <w:marRight w:val="0"/>
      <w:marTop w:val="0"/>
      <w:marBottom w:val="0"/>
      <w:divBdr>
        <w:top w:val="none" w:sz="0" w:space="0" w:color="auto"/>
        <w:left w:val="none" w:sz="0" w:space="0" w:color="auto"/>
        <w:bottom w:val="none" w:sz="0" w:space="0" w:color="auto"/>
        <w:right w:val="none" w:sz="0" w:space="0" w:color="auto"/>
      </w:divBdr>
      <w:divsChild>
        <w:div w:id="1088306216">
          <w:marLeft w:val="0"/>
          <w:marRight w:val="0"/>
          <w:marTop w:val="0"/>
          <w:marBottom w:val="0"/>
          <w:divBdr>
            <w:top w:val="none" w:sz="0" w:space="0" w:color="auto"/>
            <w:left w:val="none" w:sz="0" w:space="0" w:color="auto"/>
            <w:bottom w:val="none" w:sz="0" w:space="0" w:color="auto"/>
            <w:right w:val="none" w:sz="0" w:space="0" w:color="auto"/>
          </w:divBdr>
          <w:divsChild>
            <w:div w:id="83310107">
              <w:marLeft w:val="0"/>
              <w:marRight w:val="0"/>
              <w:marTop w:val="0"/>
              <w:marBottom w:val="0"/>
              <w:divBdr>
                <w:top w:val="none" w:sz="0" w:space="0" w:color="auto"/>
                <w:left w:val="none" w:sz="0" w:space="0" w:color="auto"/>
                <w:bottom w:val="none" w:sz="0" w:space="0" w:color="auto"/>
                <w:right w:val="none" w:sz="0" w:space="0" w:color="auto"/>
              </w:divBdr>
              <w:divsChild>
                <w:div w:id="1589578806">
                  <w:marLeft w:val="0"/>
                  <w:marRight w:val="0"/>
                  <w:marTop w:val="0"/>
                  <w:marBottom w:val="0"/>
                  <w:divBdr>
                    <w:top w:val="none" w:sz="0" w:space="0" w:color="auto"/>
                    <w:left w:val="none" w:sz="0" w:space="0" w:color="auto"/>
                    <w:bottom w:val="none" w:sz="0" w:space="0" w:color="auto"/>
                    <w:right w:val="none" w:sz="0" w:space="0" w:color="auto"/>
                  </w:divBdr>
                  <w:divsChild>
                    <w:div w:id="7566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526615">
      <w:bodyDiv w:val="1"/>
      <w:marLeft w:val="0"/>
      <w:marRight w:val="0"/>
      <w:marTop w:val="0"/>
      <w:marBottom w:val="0"/>
      <w:divBdr>
        <w:top w:val="none" w:sz="0" w:space="0" w:color="auto"/>
        <w:left w:val="none" w:sz="0" w:space="0" w:color="auto"/>
        <w:bottom w:val="none" w:sz="0" w:space="0" w:color="auto"/>
        <w:right w:val="none" w:sz="0" w:space="0" w:color="auto"/>
      </w:divBdr>
      <w:divsChild>
        <w:div w:id="1783501470">
          <w:marLeft w:val="0"/>
          <w:marRight w:val="0"/>
          <w:marTop w:val="0"/>
          <w:marBottom w:val="0"/>
          <w:divBdr>
            <w:top w:val="none" w:sz="0" w:space="0" w:color="auto"/>
            <w:left w:val="none" w:sz="0" w:space="0" w:color="auto"/>
            <w:bottom w:val="none" w:sz="0" w:space="0" w:color="auto"/>
            <w:right w:val="none" w:sz="0" w:space="0" w:color="auto"/>
          </w:divBdr>
          <w:divsChild>
            <w:div w:id="1617254265">
              <w:marLeft w:val="0"/>
              <w:marRight w:val="0"/>
              <w:marTop w:val="0"/>
              <w:marBottom w:val="0"/>
              <w:divBdr>
                <w:top w:val="none" w:sz="0" w:space="0" w:color="auto"/>
                <w:left w:val="none" w:sz="0" w:space="0" w:color="auto"/>
                <w:bottom w:val="none" w:sz="0" w:space="0" w:color="auto"/>
                <w:right w:val="none" w:sz="0" w:space="0" w:color="auto"/>
              </w:divBdr>
              <w:divsChild>
                <w:div w:id="11904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00826">
      <w:bodyDiv w:val="1"/>
      <w:marLeft w:val="0"/>
      <w:marRight w:val="0"/>
      <w:marTop w:val="0"/>
      <w:marBottom w:val="0"/>
      <w:divBdr>
        <w:top w:val="none" w:sz="0" w:space="0" w:color="auto"/>
        <w:left w:val="none" w:sz="0" w:space="0" w:color="auto"/>
        <w:bottom w:val="none" w:sz="0" w:space="0" w:color="auto"/>
        <w:right w:val="none" w:sz="0" w:space="0" w:color="auto"/>
      </w:divBdr>
      <w:divsChild>
        <w:div w:id="1293438270">
          <w:marLeft w:val="0"/>
          <w:marRight w:val="0"/>
          <w:marTop w:val="0"/>
          <w:marBottom w:val="0"/>
          <w:divBdr>
            <w:top w:val="none" w:sz="0" w:space="0" w:color="auto"/>
            <w:left w:val="none" w:sz="0" w:space="0" w:color="auto"/>
            <w:bottom w:val="none" w:sz="0" w:space="0" w:color="auto"/>
            <w:right w:val="none" w:sz="0" w:space="0" w:color="auto"/>
          </w:divBdr>
          <w:divsChild>
            <w:div w:id="1505437170">
              <w:marLeft w:val="0"/>
              <w:marRight w:val="0"/>
              <w:marTop w:val="0"/>
              <w:marBottom w:val="0"/>
              <w:divBdr>
                <w:top w:val="none" w:sz="0" w:space="0" w:color="auto"/>
                <w:left w:val="none" w:sz="0" w:space="0" w:color="auto"/>
                <w:bottom w:val="none" w:sz="0" w:space="0" w:color="auto"/>
                <w:right w:val="none" w:sz="0" w:space="0" w:color="auto"/>
              </w:divBdr>
              <w:divsChild>
                <w:div w:id="19440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6289">
      <w:bodyDiv w:val="1"/>
      <w:marLeft w:val="0"/>
      <w:marRight w:val="0"/>
      <w:marTop w:val="0"/>
      <w:marBottom w:val="0"/>
      <w:divBdr>
        <w:top w:val="none" w:sz="0" w:space="0" w:color="auto"/>
        <w:left w:val="none" w:sz="0" w:space="0" w:color="auto"/>
        <w:bottom w:val="none" w:sz="0" w:space="0" w:color="auto"/>
        <w:right w:val="none" w:sz="0" w:space="0" w:color="auto"/>
      </w:divBdr>
      <w:divsChild>
        <w:div w:id="507448073">
          <w:marLeft w:val="0"/>
          <w:marRight w:val="0"/>
          <w:marTop w:val="0"/>
          <w:marBottom w:val="0"/>
          <w:divBdr>
            <w:top w:val="none" w:sz="0" w:space="0" w:color="auto"/>
            <w:left w:val="none" w:sz="0" w:space="0" w:color="auto"/>
            <w:bottom w:val="none" w:sz="0" w:space="0" w:color="auto"/>
            <w:right w:val="none" w:sz="0" w:space="0" w:color="auto"/>
          </w:divBdr>
          <w:divsChild>
            <w:div w:id="1729257232">
              <w:marLeft w:val="0"/>
              <w:marRight w:val="0"/>
              <w:marTop w:val="0"/>
              <w:marBottom w:val="0"/>
              <w:divBdr>
                <w:top w:val="none" w:sz="0" w:space="0" w:color="auto"/>
                <w:left w:val="none" w:sz="0" w:space="0" w:color="auto"/>
                <w:bottom w:val="none" w:sz="0" w:space="0" w:color="auto"/>
                <w:right w:val="none" w:sz="0" w:space="0" w:color="auto"/>
              </w:divBdr>
              <w:divsChild>
                <w:div w:id="14749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698">
      <w:bodyDiv w:val="1"/>
      <w:marLeft w:val="0"/>
      <w:marRight w:val="0"/>
      <w:marTop w:val="0"/>
      <w:marBottom w:val="0"/>
      <w:divBdr>
        <w:top w:val="none" w:sz="0" w:space="0" w:color="auto"/>
        <w:left w:val="none" w:sz="0" w:space="0" w:color="auto"/>
        <w:bottom w:val="none" w:sz="0" w:space="0" w:color="auto"/>
        <w:right w:val="none" w:sz="0" w:space="0" w:color="auto"/>
      </w:divBdr>
      <w:divsChild>
        <w:div w:id="366487156">
          <w:marLeft w:val="0"/>
          <w:marRight w:val="0"/>
          <w:marTop w:val="0"/>
          <w:marBottom w:val="0"/>
          <w:divBdr>
            <w:top w:val="none" w:sz="0" w:space="0" w:color="auto"/>
            <w:left w:val="none" w:sz="0" w:space="0" w:color="auto"/>
            <w:bottom w:val="none" w:sz="0" w:space="0" w:color="auto"/>
            <w:right w:val="none" w:sz="0" w:space="0" w:color="auto"/>
          </w:divBdr>
          <w:divsChild>
            <w:div w:id="942306529">
              <w:marLeft w:val="0"/>
              <w:marRight w:val="0"/>
              <w:marTop w:val="0"/>
              <w:marBottom w:val="0"/>
              <w:divBdr>
                <w:top w:val="none" w:sz="0" w:space="0" w:color="auto"/>
                <w:left w:val="none" w:sz="0" w:space="0" w:color="auto"/>
                <w:bottom w:val="none" w:sz="0" w:space="0" w:color="auto"/>
                <w:right w:val="none" w:sz="0" w:space="0" w:color="auto"/>
              </w:divBdr>
              <w:divsChild>
                <w:div w:id="17623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5669">
      <w:bodyDiv w:val="1"/>
      <w:marLeft w:val="0"/>
      <w:marRight w:val="0"/>
      <w:marTop w:val="0"/>
      <w:marBottom w:val="0"/>
      <w:divBdr>
        <w:top w:val="none" w:sz="0" w:space="0" w:color="auto"/>
        <w:left w:val="none" w:sz="0" w:space="0" w:color="auto"/>
        <w:bottom w:val="none" w:sz="0" w:space="0" w:color="auto"/>
        <w:right w:val="none" w:sz="0" w:space="0" w:color="auto"/>
      </w:divBdr>
      <w:divsChild>
        <w:div w:id="1584099214">
          <w:marLeft w:val="0"/>
          <w:marRight w:val="0"/>
          <w:marTop w:val="0"/>
          <w:marBottom w:val="0"/>
          <w:divBdr>
            <w:top w:val="none" w:sz="0" w:space="0" w:color="auto"/>
            <w:left w:val="none" w:sz="0" w:space="0" w:color="auto"/>
            <w:bottom w:val="none" w:sz="0" w:space="0" w:color="auto"/>
            <w:right w:val="none" w:sz="0" w:space="0" w:color="auto"/>
          </w:divBdr>
          <w:divsChild>
            <w:div w:id="541555169">
              <w:marLeft w:val="0"/>
              <w:marRight w:val="0"/>
              <w:marTop w:val="0"/>
              <w:marBottom w:val="0"/>
              <w:divBdr>
                <w:top w:val="none" w:sz="0" w:space="0" w:color="auto"/>
                <w:left w:val="none" w:sz="0" w:space="0" w:color="auto"/>
                <w:bottom w:val="none" w:sz="0" w:space="0" w:color="auto"/>
                <w:right w:val="none" w:sz="0" w:space="0" w:color="auto"/>
              </w:divBdr>
              <w:divsChild>
                <w:div w:id="18862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8105">
      <w:bodyDiv w:val="1"/>
      <w:marLeft w:val="0"/>
      <w:marRight w:val="0"/>
      <w:marTop w:val="0"/>
      <w:marBottom w:val="0"/>
      <w:divBdr>
        <w:top w:val="none" w:sz="0" w:space="0" w:color="auto"/>
        <w:left w:val="none" w:sz="0" w:space="0" w:color="auto"/>
        <w:bottom w:val="none" w:sz="0" w:space="0" w:color="auto"/>
        <w:right w:val="none" w:sz="0" w:space="0" w:color="auto"/>
      </w:divBdr>
      <w:divsChild>
        <w:div w:id="145975425">
          <w:marLeft w:val="0"/>
          <w:marRight w:val="0"/>
          <w:marTop w:val="0"/>
          <w:marBottom w:val="0"/>
          <w:divBdr>
            <w:top w:val="none" w:sz="0" w:space="0" w:color="auto"/>
            <w:left w:val="none" w:sz="0" w:space="0" w:color="auto"/>
            <w:bottom w:val="none" w:sz="0" w:space="0" w:color="auto"/>
            <w:right w:val="none" w:sz="0" w:space="0" w:color="auto"/>
          </w:divBdr>
          <w:divsChild>
            <w:div w:id="594481807">
              <w:marLeft w:val="0"/>
              <w:marRight w:val="0"/>
              <w:marTop w:val="0"/>
              <w:marBottom w:val="0"/>
              <w:divBdr>
                <w:top w:val="none" w:sz="0" w:space="0" w:color="auto"/>
                <w:left w:val="none" w:sz="0" w:space="0" w:color="auto"/>
                <w:bottom w:val="none" w:sz="0" w:space="0" w:color="auto"/>
                <w:right w:val="none" w:sz="0" w:space="0" w:color="auto"/>
              </w:divBdr>
              <w:divsChild>
                <w:div w:id="11236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7548">
      <w:bodyDiv w:val="1"/>
      <w:marLeft w:val="0"/>
      <w:marRight w:val="0"/>
      <w:marTop w:val="0"/>
      <w:marBottom w:val="0"/>
      <w:divBdr>
        <w:top w:val="none" w:sz="0" w:space="0" w:color="auto"/>
        <w:left w:val="none" w:sz="0" w:space="0" w:color="auto"/>
        <w:bottom w:val="none" w:sz="0" w:space="0" w:color="auto"/>
        <w:right w:val="none" w:sz="0" w:space="0" w:color="auto"/>
      </w:divBdr>
      <w:divsChild>
        <w:div w:id="378824446">
          <w:marLeft w:val="0"/>
          <w:marRight w:val="0"/>
          <w:marTop w:val="0"/>
          <w:marBottom w:val="0"/>
          <w:divBdr>
            <w:top w:val="none" w:sz="0" w:space="0" w:color="auto"/>
            <w:left w:val="none" w:sz="0" w:space="0" w:color="auto"/>
            <w:bottom w:val="none" w:sz="0" w:space="0" w:color="auto"/>
            <w:right w:val="none" w:sz="0" w:space="0" w:color="auto"/>
          </w:divBdr>
          <w:divsChild>
            <w:div w:id="469443213">
              <w:marLeft w:val="0"/>
              <w:marRight w:val="0"/>
              <w:marTop w:val="0"/>
              <w:marBottom w:val="0"/>
              <w:divBdr>
                <w:top w:val="none" w:sz="0" w:space="0" w:color="auto"/>
                <w:left w:val="none" w:sz="0" w:space="0" w:color="auto"/>
                <w:bottom w:val="none" w:sz="0" w:space="0" w:color="auto"/>
                <w:right w:val="none" w:sz="0" w:space="0" w:color="auto"/>
              </w:divBdr>
              <w:divsChild>
                <w:div w:id="1343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34918">
      <w:bodyDiv w:val="1"/>
      <w:marLeft w:val="0"/>
      <w:marRight w:val="0"/>
      <w:marTop w:val="0"/>
      <w:marBottom w:val="0"/>
      <w:divBdr>
        <w:top w:val="none" w:sz="0" w:space="0" w:color="auto"/>
        <w:left w:val="none" w:sz="0" w:space="0" w:color="auto"/>
        <w:bottom w:val="none" w:sz="0" w:space="0" w:color="auto"/>
        <w:right w:val="none" w:sz="0" w:space="0" w:color="auto"/>
      </w:divBdr>
      <w:divsChild>
        <w:div w:id="1640378734">
          <w:marLeft w:val="0"/>
          <w:marRight w:val="0"/>
          <w:marTop w:val="0"/>
          <w:marBottom w:val="0"/>
          <w:divBdr>
            <w:top w:val="none" w:sz="0" w:space="0" w:color="auto"/>
            <w:left w:val="none" w:sz="0" w:space="0" w:color="auto"/>
            <w:bottom w:val="none" w:sz="0" w:space="0" w:color="auto"/>
            <w:right w:val="none" w:sz="0" w:space="0" w:color="auto"/>
          </w:divBdr>
          <w:divsChild>
            <w:div w:id="1965042854">
              <w:marLeft w:val="0"/>
              <w:marRight w:val="0"/>
              <w:marTop w:val="0"/>
              <w:marBottom w:val="0"/>
              <w:divBdr>
                <w:top w:val="none" w:sz="0" w:space="0" w:color="auto"/>
                <w:left w:val="none" w:sz="0" w:space="0" w:color="auto"/>
                <w:bottom w:val="none" w:sz="0" w:space="0" w:color="auto"/>
                <w:right w:val="none" w:sz="0" w:space="0" w:color="auto"/>
              </w:divBdr>
              <w:divsChild>
                <w:div w:id="15950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7695">
      <w:bodyDiv w:val="1"/>
      <w:marLeft w:val="0"/>
      <w:marRight w:val="0"/>
      <w:marTop w:val="0"/>
      <w:marBottom w:val="0"/>
      <w:divBdr>
        <w:top w:val="none" w:sz="0" w:space="0" w:color="auto"/>
        <w:left w:val="none" w:sz="0" w:space="0" w:color="auto"/>
        <w:bottom w:val="none" w:sz="0" w:space="0" w:color="auto"/>
        <w:right w:val="none" w:sz="0" w:space="0" w:color="auto"/>
      </w:divBdr>
      <w:divsChild>
        <w:div w:id="126747427">
          <w:marLeft w:val="0"/>
          <w:marRight w:val="0"/>
          <w:marTop w:val="0"/>
          <w:marBottom w:val="0"/>
          <w:divBdr>
            <w:top w:val="none" w:sz="0" w:space="0" w:color="auto"/>
            <w:left w:val="none" w:sz="0" w:space="0" w:color="auto"/>
            <w:bottom w:val="none" w:sz="0" w:space="0" w:color="auto"/>
            <w:right w:val="none" w:sz="0" w:space="0" w:color="auto"/>
          </w:divBdr>
          <w:divsChild>
            <w:div w:id="2111847902">
              <w:marLeft w:val="0"/>
              <w:marRight w:val="0"/>
              <w:marTop w:val="0"/>
              <w:marBottom w:val="0"/>
              <w:divBdr>
                <w:top w:val="none" w:sz="0" w:space="0" w:color="auto"/>
                <w:left w:val="none" w:sz="0" w:space="0" w:color="auto"/>
                <w:bottom w:val="none" w:sz="0" w:space="0" w:color="auto"/>
                <w:right w:val="none" w:sz="0" w:space="0" w:color="auto"/>
              </w:divBdr>
              <w:divsChild>
                <w:div w:id="19536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9384">
      <w:bodyDiv w:val="1"/>
      <w:marLeft w:val="0"/>
      <w:marRight w:val="0"/>
      <w:marTop w:val="0"/>
      <w:marBottom w:val="0"/>
      <w:divBdr>
        <w:top w:val="none" w:sz="0" w:space="0" w:color="auto"/>
        <w:left w:val="none" w:sz="0" w:space="0" w:color="auto"/>
        <w:bottom w:val="none" w:sz="0" w:space="0" w:color="auto"/>
        <w:right w:val="none" w:sz="0" w:space="0" w:color="auto"/>
      </w:divBdr>
      <w:divsChild>
        <w:div w:id="1053769324">
          <w:marLeft w:val="0"/>
          <w:marRight w:val="0"/>
          <w:marTop w:val="0"/>
          <w:marBottom w:val="0"/>
          <w:divBdr>
            <w:top w:val="none" w:sz="0" w:space="0" w:color="auto"/>
            <w:left w:val="none" w:sz="0" w:space="0" w:color="auto"/>
            <w:bottom w:val="none" w:sz="0" w:space="0" w:color="auto"/>
            <w:right w:val="none" w:sz="0" w:space="0" w:color="auto"/>
          </w:divBdr>
          <w:divsChild>
            <w:div w:id="618950408">
              <w:marLeft w:val="0"/>
              <w:marRight w:val="0"/>
              <w:marTop w:val="0"/>
              <w:marBottom w:val="0"/>
              <w:divBdr>
                <w:top w:val="none" w:sz="0" w:space="0" w:color="auto"/>
                <w:left w:val="none" w:sz="0" w:space="0" w:color="auto"/>
                <w:bottom w:val="none" w:sz="0" w:space="0" w:color="auto"/>
                <w:right w:val="none" w:sz="0" w:space="0" w:color="auto"/>
              </w:divBdr>
              <w:divsChild>
                <w:div w:id="19972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038">
      <w:bodyDiv w:val="1"/>
      <w:marLeft w:val="0"/>
      <w:marRight w:val="0"/>
      <w:marTop w:val="0"/>
      <w:marBottom w:val="0"/>
      <w:divBdr>
        <w:top w:val="none" w:sz="0" w:space="0" w:color="auto"/>
        <w:left w:val="none" w:sz="0" w:space="0" w:color="auto"/>
        <w:bottom w:val="none" w:sz="0" w:space="0" w:color="auto"/>
        <w:right w:val="none" w:sz="0" w:space="0" w:color="auto"/>
      </w:divBdr>
      <w:divsChild>
        <w:div w:id="1933857640">
          <w:marLeft w:val="0"/>
          <w:marRight w:val="0"/>
          <w:marTop w:val="0"/>
          <w:marBottom w:val="0"/>
          <w:divBdr>
            <w:top w:val="none" w:sz="0" w:space="0" w:color="auto"/>
            <w:left w:val="none" w:sz="0" w:space="0" w:color="auto"/>
            <w:bottom w:val="none" w:sz="0" w:space="0" w:color="auto"/>
            <w:right w:val="none" w:sz="0" w:space="0" w:color="auto"/>
          </w:divBdr>
          <w:divsChild>
            <w:div w:id="1856068087">
              <w:marLeft w:val="0"/>
              <w:marRight w:val="0"/>
              <w:marTop w:val="0"/>
              <w:marBottom w:val="0"/>
              <w:divBdr>
                <w:top w:val="none" w:sz="0" w:space="0" w:color="auto"/>
                <w:left w:val="none" w:sz="0" w:space="0" w:color="auto"/>
                <w:bottom w:val="none" w:sz="0" w:space="0" w:color="auto"/>
                <w:right w:val="none" w:sz="0" w:space="0" w:color="auto"/>
              </w:divBdr>
              <w:divsChild>
                <w:div w:id="8424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37705">
      <w:bodyDiv w:val="1"/>
      <w:marLeft w:val="0"/>
      <w:marRight w:val="0"/>
      <w:marTop w:val="0"/>
      <w:marBottom w:val="0"/>
      <w:divBdr>
        <w:top w:val="none" w:sz="0" w:space="0" w:color="auto"/>
        <w:left w:val="none" w:sz="0" w:space="0" w:color="auto"/>
        <w:bottom w:val="none" w:sz="0" w:space="0" w:color="auto"/>
        <w:right w:val="none" w:sz="0" w:space="0" w:color="auto"/>
      </w:divBdr>
    </w:div>
    <w:div w:id="1505129254">
      <w:bodyDiv w:val="1"/>
      <w:marLeft w:val="0"/>
      <w:marRight w:val="0"/>
      <w:marTop w:val="0"/>
      <w:marBottom w:val="0"/>
      <w:divBdr>
        <w:top w:val="none" w:sz="0" w:space="0" w:color="auto"/>
        <w:left w:val="none" w:sz="0" w:space="0" w:color="auto"/>
        <w:bottom w:val="none" w:sz="0" w:space="0" w:color="auto"/>
        <w:right w:val="none" w:sz="0" w:space="0" w:color="auto"/>
      </w:divBdr>
      <w:divsChild>
        <w:div w:id="987829535">
          <w:marLeft w:val="0"/>
          <w:marRight w:val="0"/>
          <w:marTop w:val="0"/>
          <w:marBottom w:val="0"/>
          <w:divBdr>
            <w:top w:val="none" w:sz="0" w:space="0" w:color="auto"/>
            <w:left w:val="none" w:sz="0" w:space="0" w:color="auto"/>
            <w:bottom w:val="none" w:sz="0" w:space="0" w:color="auto"/>
            <w:right w:val="none" w:sz="0" w:space="0" w:color="auto"/>
          </w:divBdr>
          <w:divsChild>
            <w:div w:id="1874726351">
              <w:marLeft w:val="0"/>
              <w:marRight w:val="0"/>
              <w:marTop w:val="0"/>
              <w:marBottom w:val="0"/>
              <w:divBdr>
                <w:top w:val="none" w:sz="0" w:space="0" w:color="auto"/>
                <w:left w:val="none" w:sz="0" w:space="0" w:color="auto"/>
                <w:bottom w:val="none" w:sz="0" w:space="0" w:color="auto"/>
                <w:right w:val="none" w:sz="0" w:space="0" w:color="auto"/>
              </w:divBdr>
              <w:divsChild>
                <w:div w:id="6395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38794">
      <w:bodyDiv w:val="1"/>
      <w:marLeft w:val="0"/>
      <w:marRight w:val="0"/>
      <w:marTop w:val="0"/>
      <w:marBottom w:val="0"/>
      <w:divBdr>
        <w:top w:val="none" w:sz="0" w:space="0" w:color="auto"/>
        <w:left w:val="none" w:sz="0" w:space="0" w:color="auto"/>
        <w:bottom w:val="none" w:sz="0" w:space="0" w:color="auto"/>
        <w:right w:val="none" w:sz="0" w:space="0" w:color="auto"/>
      </w:divBdr>
      <w:divsChild>
        <w:div w:id="443040865">
          <w:marLeft w:val="0"/>
          <w:marRight w:val="0"/>
          <w:marTop w:val="0"/>
          <w:marBottom w:val="0"/>
          <w:divBdr>
            <w:top w:val="none" w:sz="0" w:space="0" w:color="auto"/>
            <w:left w:val="none" w:sz="0" w:space="0" w:color="auto"/>
            <w:bottom w:val="none" w:sz="0" w:space="0" w:color="auto"/>
            <w:right w:val="none" w:sz="0" w:space="0" w:color="auto"/>
          </w:divBdr>
          <w:divsChild>
            <w:div w:id="2054620665">
              <w:marLeft w:val="0"/>
              <w:marRight w:val="0"/>
              <w:marTop w:val="0"/>
              <w:marBottom w:val="0"/>
              <w:divBdr>
                <w:top w:val="none" w:sz="0" w:space="0" w:color="auto"/>
                <w:left w:val="none" w:sz="0" w:space="0" w:color="auto"/>
                <w:bottom w:val="none" w:sz="0" w:space="0" w:color="auto"/>
                <w:right w:val="none" w:sz="0" w:space="0" w:color="auto"/>
              </w:divBdr>
              <w:divsChild>
                <w:div w:id="3726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1230">
      <w:bodyDiv w:val="1"/>
      <w:marLeft w:val="0"/>
      <w:marRight w:val="0"/>
      <w:marTop w:val="0"/>
      <w:marBottom w:val="0"/>
      <w:divBdr>
        <w:top w:val="none" w:sz="0" w:space="0" w:color="auto"/>
        <w:left w:val="none" w:sz="0" w:space="0" w:color="auto"/>
        <w:bottom w:val="none" w:sz="0" w:space="0" w:color="auto"/>
        <w:right w:val="none" w:sz="0" w:space="0" w:color="auto"/>
      </w:divBdr>
      <w:divsChild>
        <w:div w:id="1943295171">
          <w:marLeft w:val="0"/>
          <w:marRight w:val="0"/>
          <w:marTop w:val="0"/>
          <w:marBottom w:val="0"/>
          <w:divBdr>
            <w:top w:val="none" w:sz="0" w:space="0" w:color="auto"/>
            <w:left w:val="none" w:sz="0" w:space="0" w:color="auto"/>
            <w:bottom w:val="none" w:sz="0" w:space="0" w:color="auto"/>
            <w:right w:val="none" w:sz="0" w:space="0" w:color="auto"/>
          </w:divBdr>
          <w:divsChild>
            <w:div w:id="200559901">
              <w:marLeft w:val="0"/>
              <w:marRight w:val="0"/>
              <w:marTop w:val="0"/>
              <w:marBottom w:val="0"/>
              <w:divBdr>
                <w:top w:val="none" w:sz="0" w:space="0" w:color="auto"/>
                <w:left w:val="none" w:sz="0" w:space="0" w:color="auto"/>
                <w:bottom w:val="none" w:sz="0" w:space="0" w:color="auto"/>
                <w:right w:val="none" w:sz="0" w:space="0" w:color="auto"/>
              </w:divBdr>
              <w:divsChild>
                <w:div w:id="1994216681">
                  <w:marLeft w:val="0"/>
                  <w:marRight w:val="0"/>
                  <w:marTop w:val="0"/>
                  <w:marBottom w:val="0"/>
                  <w:divBdr>
                    <w:top w:val="none" w:sz="0" w:space="0" w:color="auto"/>
                    <w:left w:val="none" w:sz="0" w:space="0" w:color="auto"/>
                    <w:bottom w:val="none" w:sz="0" w:space="0" w:color="auto"/>
                    <w:right w:val="none" w:sz="0" w:space="0" w:color="auto"/>
                  </w:divBdr>
                  <w:divsChild>
                    <w:div w:id="633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1807">
      <w:bodyDiv w:val="1"/>
      <w:marLeft w:val="0"/>
      <w:marRight w:val="0"/>
      <w:marTop w:val="0"/>
      <w:marBottom w:val="0"/>
      <w:divBdr>
        <w:top w:val="none" w:sz="0" w:space="0" w:color="auto"/>
        <w:left w:val="none" w:sz="0" w:space="0" w:color="auto"/>
        <w:bottom w:val="none" w:sz="0" w:space="0" w:color="auto"/>
        <w:right w:val="none" w:sz="0" w:space="0" w:color="auto"/>
      </w:divBdr>
      <w:divsChild>
        <w:div w:id="1868132249">
          <w:marLeft w:val="0"/>
          <w:marRight w:val="0"/>
          <w:marTop w:val="0"/>
          <w:marBottom w:val="0"/>
          <w:divBdr>
            <w:top w:val="none" w:sz="0" w:space="0" w:color="auto"/>
            <w:left w:val="none" w:sz="0" w:space="0" w:color="auto"/>
            <w:bottom w:val="none" w:sz="0" w:space="0" w:color="auto"/>
            <w:right w:val="none" w:sz="0" w:space="0" w:color="auto"/>
          </w:divBdr>
          <w:divsChild>
            <w:div w:id="453793794">
              <w:marLeft w:val="0"/>
              <w:marRight w:val="0"/>
              <w:marTop w:val="0"/>
              <w:marBottom w:val="0"/>
              <w:divBdr>
                <w:top w:val="none" w:sz="0" w:space="0" w:color="auto"/>
                <w:left w:val="none" w:sz="0" w:space="0" w:color="auto"/>
                <w:bottom w:val="none" w:sz="0" w:space="0" w:color="auto"/>
                <w:right w:val="none" w:sz="0" w:space="0" w:color="auto"/>
              </w:divBdr>
              <w:divsChild>
                <w:div w:id="18689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0791">
      <w:bodyDiv w:val="1"/>
      <w:marLeft w:val="0"/>
      <w:marRight w:val="0"/>
      <w:marTop w:val="0"/>
      <w:marBottom w:val="0"/>
      <w:divBdr>
        <w:top w:val="none" w:sz="0" w:space="0" w:color="auto"/>
        <w:left w:val="none" w:sz="0" w:space="0" w:color="auto"/>
        <w:bottom w:val="none" w:sz="0" w:space="0" w:color="auto"/>
        <w:right w:val="none" w:sz="0" w:space="0" w:color="auto"/>
      </w:divBdr>
      <w:divsChild>
        <w:div w:id="143393981">
          <w:marLeft w:val="0"/>
          <w:marRight w:val="0"/>
          <w:marTop w:val="0"/>
          <w:marBottom w:val="0"/>
          <w:divBdr>
            <w:top w:val="none" w:sz="0" w:space="0" w:color="auto"/>
            <w:left w:val="none" w:sz="0" w:space="0" w:color="auto"/>
            <w:bottom w:val="none" w:sz="0" w:space="0" w:color="auto"/>
            <w:right w:val="none" w:sz="0" w:space="0" w:color="auto"/>
          </w:divBdr>
          <w:divsChild>
            <w:div w:id="367533488">
              <w:marLeft w:val="0"/>
              <w:marRight w:val="0"/>
              <w:marTop w:val="0"/>
              <w:marBottom w:val="0"/>
              <w:divBdr>
                <w:top w:val="none" w:sz="0" w:space="0" w:color="auto"/>
                <w:left w:val="none" w:sz="0" w:space="0" w:color="auto"/>
                <w:bottom w:val="none" w:sz="0" w:space="0" w:color="auto"/>
                <w:right w:val="none" w:sz="0" w:space="0" w:color="auto"/>
              </w:divBdr>
              <w:divsChild>
                <w:div w:id="11650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68152">
      <w:bodyDiv w:val="1"/>
      <w:marLeft w:val="0"/>
      <w:marRight w:val="0"/>
      <w:marTop w:val="0"/>
      <w:marBottom w:val="0"/>
      <w:divBdr>
        <w:top w:val="none" w:sz="0" w:space="0" w:color="auto"/>
        <w:left w:val="none" w:sz="0" w:space="0" w:color="auto"/>
        <w:bottom w:val="none" w:sz="0" w:space="0" w:color="auto"/>
        <w:right w:val="none" w:sz="0" w:space="0" w:color="auto"/>
      </w:divBdr>
      <w:divsChild>
        <w:div w:id="2090617380">
          <w:marLeft w:val="0"/>
          <w:marRight w:val="0"/>
          <w:marTop w:val="0"/>
          <w:marBottom w:val="0"/>
          <w:divBdr>
            <w:top w:val="none" w:sz="0" w:space="0" w:color="auto"/>
            <w:left w:val="none" w:sz="0" w:space="0" w:color="auto"/>
            <w:bottom w:val="none" w:sz="0" w:space="0" w:color="auto"/>
            <w:right w:val="none" w:sz="0" w:space="0" w:color="auto"/>
          </w:divBdr>
          <w:divsChild>
            <w:div w:id="2043744697">
              <w:marLeft w:val="0"/>
              <w:marRight w:val="0"/>
              <w:marTop w:val="0"/>
              <w:marBottom w:val="0"/>
              <w:divBdr>
                <w:top w:val="none" w:sz="0" w:space="0" w:color="auto"/>
                <w:left w:val="none" w:sz="0" w:space="0" w:color="auto"/>
                <w:bottom w:val="none" w:sz="0" w:space="0" w:color="auto"/>
                <w:right w:val="none" w:sz="0" w:space="0" w:color="auto"/>
              </w:divBdr>
              <w:divsChild>
                <w:div w:id="411270616">
                  <w:marLeft w:val="0"/>
                  <w:marRight w:val="0"/>
                  <w:marTop w:val="0"/>
                  <w:marBottom w:val="0"/>
                  <w:divBdr>
                    <w:top w:val="none" w:sz="0" w:space="0" w:color="auto"/>
                    <w:left w:val="none" w:sz="0" w:space="0" w:color="auto"/>
                    <w:bottom w:val="none" w:sz="0" w:space="0" w:color="auto"/>
                    <w:right w:val="none" w:sz="0" w:space="0" w:color="auto"/>
                  </w:divBdr>
                  <w:divsChild>
                    <w:div w:id="21105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13386">
      <w:bodyDiv w:val="1"/>
      <w:marLeft w:val="0"/>
      <w:marRight w:val="0"/>
      <w:marTop w:val="0"/>
      <w:marBottom w:val="0"/>
      <w:divBdr>
        <w:top w:val="none" w:sz="0" w:space="0" w:color="auto"/>
        <w:left w:val="none" w:sz="0" w:space="0" w:color="auto"/>
        <w:bottom w:val="none" w:sz="0" w:space="0" w:color="auto"/>
        <w:right w:val="none" w:sz="0" w:space="0" w:color="auto"/>
      </w:divBdr>
      <w:divsChild>
        <w:div w:id="855849994">
          <w:marLeft w:val="0"/>
          <w:marRight w:val="0"/>
          <w:marTop w:val="0"/>
          <w:marBottom w:val="0"/>
          <w:divBdr>
            <w:top w:val="none" w:sz="0" w:space="0" w:color="auto"/>
            <w:left w:val="none" w:sz="0" w:space="0" w:color="auto"/>
            <w:bottom w:val="none" w:sz="0" w:space="0" w:color="auto"/>
            <w:right w:val="none" w:sz="0" w:space="0" w:color="auto"/>
          </w:divBdr>
          <w:divsChild>
            <w:div w:id="1226448549">
              <w:marLeft w:val="0"/>
              <w:marRight w:val="0"/>
              <w:marTop w:val="0"/>
              <w:marBottom w:val="0"/>
              <w:divBdr>
                <w:top w:val="none" w:sz="0" w:space="0" w:color="auto"/>
                <w:left w:val="none" w:sz="0" w:space="0" w:color="auto"/>
                <w:bottom w:val="none" w:sz="0" w:space="0" w:color="auto"/>
                <w:right w:val="none" w:sz="0" w:space="0" w:color="auto"/>
              </w:divBdr>
              <w:divsChild>
                <w:div w:id="5052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1621">
      <w:bodyDiv w:val="1"/>
      <w:marLeft w:val="0"/>
      <w:marRight w:val="0"/>
      <w:marTop w:val="0"/>
      <w:marBottom w:val="0"/>
      <w:divBdr>
        <w:top w:val="none" w:sz="0" w:space="0" w:color="auto"/>
        <w:left w:val="none" w:sz="0" w:space="0" w:color="auto"/>
        <w:bottom w:val="none" w:sz="0" w:space="0" w:color="auto"/>
        <w:right w:val="none" w:sz="0" w:space="0" w:color="auto"/>
      </w:divBdr>
      <w:divsChild>
        <w:div w:id="1667779805">
          <w:marLeft w:val="0"/>
          <w:marRight w:val="0"/>
          <w:marTop w:val="0"/>
          <w:marBottom w:val="0"/>
          <w:divBdr>
            <w:top w:val="none" w:sz="0" w:space="0" w:color="auto"/>
            <w:left w:val="none" w:sz="0" w:space="0" w:color="auto"/>
            <w:bottom w:val="none" w:sz="0" w:space="0" w:color="auto"/>
            <w:right w:val="none" w:sz="0" w:space="0" w:color="auto"/>
          </w:divBdr>
          <w:divsChild>
            <w:div w:id="95906856">
              <w:marLeft w:val="0"/>
              <w:marRight w:val="0"/>
              <w:marTop w:val="0"/>
              <w:marBottom w:val="0"/>
              <w:divBdr>
                <w:top w:val="none" w:sz="0" w:space="0" w:color="auto"/>
                <w:left w:val="none" w:sz="0" w:space="0" w:color="auto"/>
                <w:bottom w:val="none" w:sz="0" w:space="0" w:color="auto"/>
                <w:right w:val="none" w:sz="0" w:space="0" w:color="auto"/>
              </w:divBdr>
              <w:divsChild>
                <w:div w:id="1566137484">
                  <w:marLeft w:val="0"/>
                  <w:marRight w:val="0"/>
                  <w:marTop w:val="0"/>
                  <w:marBottom w:val="0"/>
                  <w:divBdr>
                    <w:top w:val="none" w:sz="0" w:space="0" w:color="auto"/>
                    <w:left w:val="none" w:sz="0" w:space="0" w:color="auto"/>
                    <w:bottom w:val="none" w:sz="0" w:space="0" w:color="auto"/>
                    <w:right w:val="none" w:sz="0" w:space="0" w:color="auto"/>
                  </w:divBdr>
                  <w:divsChild>
                    <w:div w:id="10318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147993">
      <w:bodyDiv w:val="1"/>
      <w:marLeft w:val="0"/>
      <w:marRight w:val="0"/>
      <w:marTop w:val="0"/>
      <w:marBottom w:val="0"/>
      <w:divBdr>
        <w:top w:val="none" w:sz="0" w:space="0" w:color="auto"/>
        <w:left w:val="none" w:sz="0" w:space="0" w:color="auto"/>
        <w:bottom w:val="none" w:sz="0" w:space="0" w:color="auto"/>
        <w:right w:val="none" w:sz="0" w:space="0" w:color="auto"/>
      </w:divBdr>
      <w:divsChild>
        <w:div w:id="1192373927">
          <w:marLeft w:val="0"/>
          <w:marRight w:val="0"/>
          <w:marTop w:val="0"/>
          <w:marBottom w:val="0"/>
          <w:divBdr>
            <w:top w:val="none" w:sz="0" w:space="0" w:color="auto"/>
            <w:left w:val="none" w:sz="0" w:space="0" w:color="auto"/>
            <w:bottom w:val="none" w:sz="0" w:space="0" w:color="auto"/>
            <w:right w:val="none" w:sz="0" w:space="0" w:color="auto"/>
          </w:divBdr>
          <w:divsChild>
            <w:div w:id="2054692644">
              <w:marLeft w:val="0"/>
              <w:marRight w:val="0"/>
              <w:marTop w:val="0"/>
              <w:marBottom w:val="0"/>
              <w:divBdr>
                <w:top w:val="none" w:sz="0" w:space="0" w:color="auto"/>
                <w:left w:val="none" w:sz="0" w:space="0" w:color="auto"/>
                <w:bottom w:val="none" w:sz="0" w:space="0" w:color="auto"/>
                <w:right w:val="none" w:sz="0" w:space="0" w:color="auto"/>
              </w:divBdr>
              <w:divsChild>
                <w:div w:id="1545213957">
                  <w:marLeft w:val="0"/>
                  <w:marRight w:val="0"/>
                  <w:marTop w:val="0"/>
                  <w:marBottom w:val="0"/>
                  <w:divBdr>
                    <w:top w:val="none" w:sz="0" w:space="0" w:color="auto"/>
                    <w:left w:val="none" w:sz="0" w:space="0" w:color="auto"/>
                    <w:bottom w:val="none" w:sz="0" w:space="0" w:color="auto"/>
                    <w:right w:val="none" w:sz="0" w:space="0" w:color="auto"/>
                  </w:divBdr>
                  <w:divsChild>
                    <w:div w:id="55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237633">
      <w:bodyDiv w:val="1"/>
      <w:marLeft w:val="0"/>
      <w:marRight w:val="0"/>
      <w:marTop w:val="0"/>
      <w:marBottom w:val="0"/>
      <w:divBdr>
        <w:top w:val="none" w:sz="0" w:space="0" w:color="auto"/>
        <w:left w:val="none" w:sz="0" w:space="0" w:color="auto"/>
        <w:bottom w:val="none" w:sz="0" w:space="0" w:color="auto"/>
        <w:right w:val="none" w:sz="0" w:space="0" w:color="auto"/>
      </w:divBdr>
      <w:divsChild>
        <w:div w:id="1927571823">
          <w:marLeft w:val="0"/>
          <w:marRight w:val="0"/>
          <w:marTop w:val="0"/>
          <w:marBottom w:val="0"/>
          <w:divBdr>
            <w:top w:val="none" w:sz="0" w:space="0" w:color="auto"/>
            <w:left w:val="none" w:sz="0" w:space="0" w:color="auto"/>
            <w:bottom w:val="none" w:sz="0" w:space="0" w:color="auto"/>
            <w:right w:val="none" w:sz="0" w:space="0" w:color="auto"/>
          </w:divBdr>
          <w:divsChild>
            <w:div w:id="1055279279">
              <w:marLeft w:val="0"/>
              <w:marRight w:val="0"/>
              <w:marTop w:val="0"/>
              <w:marBottom w:val="0"/>
              <w:divBdr>
                <w:top w:val="none" w:sz="0" w:space="0" w:color="auto"/>
                <w:left w:val="none" w:sz="0" w:space="0" w:color="auto"/>
                <w:bottom w:val="none" w:sz="0" w:space="0" w:color="auto"/>
                <w:right w:val="none" w:sz="0" w:space="0" w:color="auto"/>
              </w:divBdr>
              <w:divsChild>
                <w:div w:id="562331268">
                  <w:marLeft w:val="0"/>
                  <w:marRight w:val="0"/>
                  <w:marTop w:val="0"/>
                  <w:marBottom w:val="0"/>
                  <w:divBdr>
                    <w:top w:val="none" w:sz="0" w:space="0" w:color="auto"/>
                    <w:left w:val="none" w:sz="0" w:space="0" w:color="auto"/>
                    <w:bottom w:val="none" w:sz="0" w:space="0" w:color="auto"/>
                    <w:right w:val="none" w:sz="0" w:space="0" w:color="auto"/>
                  </w:divBdr>
                  <w:divsChild>
                    <w:div w:id="3967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8144">
      <w:bodyDiv w:val="1"/>
      <w:marLeft w:val="0"/>
      <w:marRight w:val="0"/>
      <w:marTop w:val="0"/>
      <w:marBottom w:val="0"/>
      <w:divBdr>
        <w:top w:val="none" w:sz="0" w:space="0" w:color="auto"/>
        <w:left w:val="none" w:sz="0" w:space="0" w:color="auto"/>
        <w:bottom w:val="none" w:sz="0" w:space="0" w:color="auto"/>
        <w:right w:val="none" w:sz="0" w:space="0" w:color="auto"/>
      </w:divBdr>
      <w:divsChild>
        <w:div w:id="796728611">
          <w:marLeft w:val="0"/>
          <w:marRight w:val="0"/>
          <w:marTop w:val="0"/>
          <w:marBottom w:val="0"/>
          <w:divBdr>
            <w:top w:val="none" w:sz="0" w:space="0" w:color="auto"/>
            <w:left w:val="none" w:sz="0" w:space="0" w:color="auto"/>
            <w:bottom w:val="none" w:sz="0" w:space="0" w:color="auto"/>
            <w:right w:val="none" w:sz="0" w:space="0" w:color="auto"/>
          </w:divBdr>
          <w:divsChild>
            <w:div w:id="1105224108">
              <w:marLeft w:val="0"/>
              <w:marRight w:val="0"/>
              <w:marTop w:val="0"/>
              <w:marBottom w:val="0"/>
              <w:divBdr>
                <w:top w:val="none" w:sz="0" w:space="0" w:color="auto"/>
                <w:left w:val="none" w:sz="0" w:space="0" w:color="auto"/>
                <w:bottom w:val="none" w:sz="0" w:space="0" w:color="auto"/>
                <w:right w:val="none" w:sz="0" w:space="0" w:color="auto"/>
              </w:divBdr>
              <w:divsChild>
                <w:div w:id="10774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0939">
      <w:bodyDiv w:val="1"/>
      <w:marLeft w:val="0"/>
      <w:marRight w:val="0"/>
      <w:marTop w:val="0"/>
      <w:marBottom w:val="0"/>
      <w:divBdr>
        <w:top w:val="none" w:sz="0" w:space="0" w:color="auto"/>
        <w:left w:val="none" w:sz="0" w:space="0" w:color="auto"/>
        <w:bottom w:val="none" w:sz="0" w:space="0" w:color="auto"/>
        <w:right w:val="none" w:sz="0" w:space="0" w:color="auto"/>
      </w:divBdr>
      <w:divsChild>
        <w:div w:id="1871988610">
          <w:marLeft w:val="0"/>
          <w:marRight w:val="0"/>
          <w:marTop w:val="0"/>
          <w:marBottom w:val="0"/>
          <w:divBdr>
            <w:top w:val="none" w:sz="0" w:space="0" w:color="auto"/>
            <w:left w:val="none" w:sz="0" w:space="0" w:color="auto"/>
            <w:bottom w:val="none" w:sz="0" w:space="0" w:color="auto"/>
            <w:right w:val="none" w:sz="0" w:space="0" w:color="auto"/>
          </w:divBdr>
          <w:divsChild>
            <w:div w:id="199324776">
              <w:marLeft w:val="0"/>
              <w:marRight w:val="0"/>
              <w:marTop w:val="0"/>
              <w:marBottom w:val="0"/>
              <w:divBdr>
                <w:top w:val="none" w:sz="0" w:space="0" w:color="auto"/>
                <w:left w:val="none" w:sz="0" w:space="0" w:color="auto"/>
                <w:bottom w:val="none" w:sz="0" w:space="0" w:color="auto"/>
                <w:right w:val="none" w:sz="0" w:space="0" w:color="auto"/>
              </w:divBdr>
              <w:divsChild>
                <w:div w:id="14836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7292">
      <w:bodyDiv w:val="1"/>
      <w:marLeft w:val="0"/>
      <w:marRight w:val="0"/>
      <w:marTop w:val="0"/>
      <w:marBottom w:val="0"/>
      <w:divBdr>
        <w:top w:val="none" w:sz="0" w:space="0" w:color="auto"/>
        <w:left w:val="none" w:sz="0" w:space="0" w:color="auto"/>
        <w:bottom w:val="none" w:sz="0" w:space="0" w:color="auto"/>
        <w:right w:val="none" w:sz="0" w:space="0" w:color="auto"/>
      </w:divBdr>
      <w:divsChild>
        <w:div w:id="1170559257">
          <w:marLeft w:val="0"/>
          <w:marRight w:val="0"/>
          <w:marTop w:val="0"/>
          <w:marBottom w:val="0"/>
          <w:divBdr>
            <w:top w:val="none" w:sz="0" w:space="0" w:color="auto"/>
            <w:left w:val="none" w:sz="0" w:space="0" w:color="auto"/>
            <w:bottom w:val="none" w:sz="0" w:space="0" w:color="auto"/>
            <w:right w:val="none" w:sz="0" w:space="0" w:color="auto"/>
          </w:divBdr>
          <w:divsChild>
            <w:div w:id="1963609105">
              <w:marLeft w:val="0"/>
              <w:marRight w:val="0"/>
              <w:marTop w:val="0"/>
              <w:marBottom w:val="0"/>
              <w:divBdr>
                <w:top w:val="none" w:sz="0" w:space="0" w:color="auto"/>
                <w:left w:val="none" w:sz="0" w:space="0" w:color="auto"/>
                <w:bottom w:val="none" w:sz="0" w:space="0" w:color="auto"/>
                <w:right w:val="none" w:sz="0" w:space="0" w:color="auto"/>
              </w:divBdr>
              <w:divsChild>
                <w:div w:id="2098818716">
                  <w:marLeft w:val="0"/>
                  <w:marRight w:val="0"/>
                  <w:marTop w:val="0"/>
                  <w:marBottom w:val="0"/>
                  <w:divBdr>
                    <w:top w:val="none" w:sz="0" w:space="0" w:color="auto"/>
                    <w:left w:val="none" w:sz="0" w:space="0" w:color="auto"/>
                    <w:bottom w:val="none" w:sz="0" w:space="0" w:color="auto"/>
                    <w:right w:val="none" w:sz="0" w:space="0" w:color="auto"/>
                  </w:divBdr>
                  <w:divsChild>
                    <w:div w:id="10751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71074">
      <w:bodyDiv w:val="1"/>
      <w:marLeft w:val="0"/>
      <w:marRight w:val="0"/>
      <w:marTop w:val="0"/>
      <w:marBottom w:val="0"/>
      <w:divBdr>
        <w:top w:val="none" w:sz="0" w:space="0" w:color="auto"/>
        <w:left w:val="none" w:sz="0" w:space="0" w:color="auto"/>
        <w:bottom w:val="none" w:sz="0" w:space="0" w:color="auto"/>
        <w:right w:val="none" w:sz="0" w:space="0" w:color="auto"/>
      </w:divBdr>
      <w:divsChild>
        <w:div w:id="1762991025">
          <w:marLeft w:val="0"/>
          <w:marRight w:val="0"/>
          <w:marTop w:val="0"/>
          <w:marBottom w:val="0"/>
          <w:divBdr>
            <w:top w:val="none" w:sz="0" w:space="0" w:color="auto"/>
            <w:left w:val="none" w:sz="0" w:space="0" w:color="auto"/>
            <w:bottom w:val="none" w:sz="0" w:space="0" w:color="auto"/>
            <w:right w:val="none" w:sz="0" w:space="0" w:color="auto"/>
          </w:divBdr>
          <w:divsChild>
            <w:div w:id="1257791214">
              <w:marLeft w:val="0"/>
              <w:marRight w:val="0"/>
              <w:marTop w:val="0"/>
              <w:marBottom w:val="0"/>
              <w:divBdr>
                <w:top w:val="none" w:sz="0" w:space="0" w:color="auto"/>
                <w:left w:val="none" w:sz="0" w:space="0" w:color="auto"/>
                <w:bottom w:val="none" w:sz="0" w:space="0" w:color="auto"/>
                <w:right w:val="none" w:sz="0" w:space="0" w:color="auto"/>
              </w:divBdr>
              <w:divsChild>
                <w:div w:id="6492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46881">
      <w:bodyDiv w:val="1"/>
      <w:marLeft w:val="0"/>
      <w:marRight w:val="0"/>
      <w:marTop w:val="0"/>
      <w:marBottom w:val="0"/>
      <w:divBdr>
        <w:top w:val="none" w:sz="0" w:space="0" w:color="auto"/>
        <w:left w:val="none" w:sz="0" w:space="0" w:color="auto"/>
        <w:bottom w:val="none" w:sz="0" w:space="0" w:color="auto"/>
        <w:right w:val="none" w:sz="0" w:space="0" w:color="auto"/>
      </w:divBdr>
      <w:divsChild>
        <w:div w:id="1545218140">
          <w:marLeft w:val="0"/>
          <w:marRight w:val="0"/>
          <w:marTop w:val="0"/>
          <w:marBottom w:val="0"/>
          <w:divBdr>
            <w:top w:val="none" w:sz="0" w:space="0" w:color="auto"/>
            <w:left w:val="none" w:sz="0" w:space="0" w:color="auto"/>
            <w:bottom w:val="none" w:sz="0" w:space="0" w:color="auto"/>
            <w:right w:val="none" w:sz="0" w:space="0" w:color="auto"/>
          </w:divBdr>
          <w:divsChild>
            <w:div w:id="1644234485">
              <w:marLeft w:val="0"/>
              <w:marRight w:val="0"/>
              <w:marTop w:val="0"/>
              <w:marBottom w:val="0"/>
              <w:divBdr>
                <w:top w:val="none" w:sz="0" w:space="0" w:color="auto"/>
                <w:left w:val="none" w:sz="0" w:space="0" w:color="auto"/>
                <w:bottom w:val="none" w:sz="0" w:space="0" w:color="auto"/>
                <w:right w:val="none" w:sz="0" w:space="0" w:color="auto"/>
              </w:divBdr>
              <w:divsChild>
                <w:div w:id="3457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97372">
      <w:bodyDiv w:val="1"/>
      <w:marLeft w:val="0"/>
      <w:marRight w:val="0"/>
      <w:marTop w:val="0"/>
      <w:marBottom w:val="0"/>
      <w:divBdr>
        <w:top w:val="none" w:sz="0" w:space="0" w:color="auto"/>
        <w:left w:val="none" w:sz="0" w:space="0" w:color="auto"/>
        <w:bottom w:val="none" w:sz="0" w:space="0" w:color="auto"/>
        <w:right w:val="none" w:sz="0" w:space="0" w:color="auto"/>
      </w:divBdr>
      <w:divsChild>
        <w:div w:id="1571771083">
          <w:marLeft w:val="0"/>
          <w:marRight w:val="0"/>
          <w:marTop w:val="0"/>
          <w:marBottom w:val="0"/>
          <w:divBdr>
            <w:top w:val="none" w:sz="0" w:space="0" w:color="auto"/>
            <w:left w:val="none" w:sz="0" w:space="0" w:color="auto"/>
            <w:bottom w:val="none" w:sz="0" w:space="0" w:color="auto"/>
            <w:right w:val="none" w:sz="0" w:space="0" w:color="auto"/>
          </w:divBdr>
          <w:divsChild>
            <w:div w:id="390616759">
              <w:marLeft w:val="0"/>
              <w:marRight w:val="0"/>
              <w:marTop w:val="0"/>
              <w:marBottom w:val="0"/>
              <w:divBdr>
                <w:top w:val="none" w:sz="0" w:space="0" w:color="auto"/>
                <w:left w:val="none" w:sz="0" w:space="0" w:color="auto"/>
                <w:bottom w:val="none" w:sz="0" w:space="0" w:color="auto"/>
                <w:right w:val="none" w:sz="0" w:space="0" w:color="auto"/>
              </w:divBdr>
              <w:divsChild>
                <w:div w:id="2747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2317">
      <w:bodyDiv w:val="1"/>
      <w:marLeft w:val="0"/>
      <w:marRight w:val="0"/>
      <w:marTop w:val="0"/>
      <w:marBottom w:val="0"/>
      <w:divBdr>
        <w:top w:val="none" w:sz="0" w:space="0" w:color="auto"/>
        <w:left w:val="none" w:sz="0" w:space="0" w:color="auto"/>
        <w:bottom w:val="none" w:sz="0" w:space="0" w:color="auto"/>
        <w:right w:val="none" w:sz="0" w:space="0" w:color="auto"/>
      </w:divBdr>
      <w:divsChild>
        <w:div w:id="1145468148">
          <w:marLeft w:val="0"/>
          <w:marRight w:val="0"/>
          <w:marTop w:val="0"/>
          <w:marBottom w:val="0"/>
          <w:divBdr>
            <w:top w:val="none" w:sz="0" w:space="0" w:color="auto"/>
            <w:left w:val="none" w:sz="0" w:space="0" w:color="auto"/>
            <w:bottom w:val="none" w:sz="0" w:space="0" w:color="auto"/>
            <w:right w:val="none" w:sz="0" w:space="0" w:color="auto"/>
          </w:divBdr>
          <w:divsChild>
            <w:div w:id="219825092">
              <w:marLeft w:val="0"/>
              <w:marRight w:val="0"/>
              <w:marTop w:val="0"/>
              <w:marBottom w:val="0"/>
              <w:divBdr>
                <w:top w:val="none" w:sz="0" w:space="0" w:color="auto"/>
                <w:left w:val="none" w:sz="0" w:space="0" w:color="auto"/>
                <w:bottom w:val="none" w:sz="0" w:space="0" w:color="auto"/>
                <w:right w:val="none" w:sz="0" w:space="0" w:color="auto"/>
              </w:divBdr>
              <w:divsChild>
                <w:div w:id="506091693">
                  <w:marLeft w:val="0"/>
                  <w:marRight w:val="0"/>
                  <w:marTop w:val="0"/>
                  <w:marBottom w:val="0"/>
                  <w:divBdr>
                    <w:top w:val="none" w:sz="0" w:space="0" w:color="auto"/>
                    <w:left w:val="none" w:sz="0" w:space="0" w:color="auto"/>
                    <w:bottom w:val="none" w:sz="0" w:space="0" w:color="auto"/>
                    <w:right w:val="none" w:sz="0" w:space="0" w:color="auto"/>
                  </w:divBdr>
                  <w:divsChild>
                    <w:div w:id="2715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8516">
      <w:bodyDiv w:val="1"/>
      <w:marLeft w:val="0"/>
      <w:marRight w:val="0"/>
      <w:marTop w:val="0"/>
      <w:marBottom w:val="0"/>
      <w:divBdr>
        <w:top w:val="none" w:sz="0" w:space="0" w:color="auto"/>
        <w:left w:val="none" w:sz="0" w:space="0" w:color="auto"/>
        <w:bottom w:val="none" w:sz="0" w:space="0" w:color="auto"/>
        <w:right w:val="none" w:sz="0" w:space="0" w:color="auto"/>
      </w:divBdr>
      <w:divsChild>
        <w:div w:id="1455447636">
          <w:marLeft w:val="0"/>
          <w:marRight w:val="0"/>
          <w:marTop w:val="0"/>
          <w:marBottom w:val="0"/>
          <w:divBdr>
            <w:top w:val="none" w:sz="0" w:space="0" w:color="auto"/>
            <w:left w:val="none" w:sz="0" w:space="0" w:color="auto"/>
            <w:bottom w:val="none" w:sz="0" w:space="0" w:color="auto"/>
            <w:right w:val="none" w:sz="0" w:space="0" w:color="auto"/>
          </w:divBdr>
          <w:divsChild>
            <w:div w:id="875853925">
              <w:marLeft w:val="0"/>
              <w:marRight w:val="0"/>
              <w:marTop w:val="0"/>
              <w:marBottom w:val="0"/>
              <w:divBdr>
                <w:top w:val="none" w:sz="0" w:space="0" w:color="auto"/>
                <w:left w:val="none" w:sz="0" w:space="0" w:color="auto"/>
                <w:bottom w:val="none" w:sz="0" w:space="0" w:color="auto"/>
                <w:right w:val="none" w:sz="0" w:space="0" w:color="auto"/>
              </w:divBdr>
              <w:divsChild>
                <w:div w:id="11795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99495">
      <w:bodyDiv w:val="1"/>
      <w:marLeft w:val="0"/>
      <w:marRight w:val="0"/>
      <w:marTop w:val="0"/>
      <w:marBottom w:val="0"/>
      <w:divBdr>
        <w:top w:val="none" w:sz="0" w:space="0" w:color="auto"/>
        <w:left w:val="none" w:sz="0" w:space="0" w:color="auto"/>
        <w:bottom w:val="none" w:sz="0" w:space="0" w:color="auto"/>
        <w:right w:val="none" w:sz="0" w:space="0" w:color="auto"/>
      </w:divBdr>
      <w:divsChild>
        <w:div w:id="1204093477">
          <w:marLeft w:val="0"/>
          <w:marRight w:val="0"/>
          <w:marTop w:val="0"/>
          <w:marBottom w:val="0"/>
          <w:divBdr>
            <w:top w:val="none" w:sz="0" w:space="0" w:color="auto"/>
            <w:left w:val="none" w:sz="0" w:space="0" w:color="auto"/>
            <w:bottom w:val="none" w:sz="0" w:space="0" w:color="auto"/>
            <w:right w:val="none" w:sz="0" w:space="0" w:color="auto"/>
          </w:divBdr>
          <w:divsChild>
            <w:div w:id="1584955176">
              <w:marLeft w:val="0"/>
              <w:marRight w:val="0"/>
              <w:marTop w:val="0"/>
              <w:marBottom w:val="0"/>
              <w:divBdr>
                <w:top w:val="none" w:sz="0" w:space="0" w:color="auto"/>
                <w:left w:val="none" w:sz="0" w:space="0" w:color="auto"/>
                <w:bottom w:val="none" w:sz="0" w:space="0" w:color="auto"/>
                <w:right w:val="none" w:sz="0" w:space="0" w:color="auto"/>
              </w:divBdr>
              <w:divsChild>
                <w:div w:id="643975776">
                  <w:marLeft w:val="0"/>
                  <w:marRight w:val="0"/>
                  <w:marTop w:val="0"/>
                  <w:marBottom w:val="0"/>
                  <w:divBdr>
                    <w:top w:val="none" w:sz="0" w:space="0" w:color="auto"/>
                    <w:left w:val="none" w:sz="0" w:space="0" w:color="auto"/>
                    <w:bottom w:val="none" w:sz="0" w:space="0" w:color="auto"/>
                    <w:right w:val="none" w:sz="0" w:space="0" w:color="auto"/>
                  </w:divBdr>
                  <w:divsChild>
                    <w:div w:id="5189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031288">
      <w:bodyDiv w:val="1"/>
      <w:marLeft w:val="0"/>
      <w:marRight w:val="0"/>
      <w:marTop w:val="0"/>
      <w:marBottom w:val="0"/>
      <w:divBdr>
        <w:top w:val="none" w:sz="0" w:space="0" w:color="auto"/>
        <w:left w:val="none" w:sz="0" w:space="0" w:color="auto"/>
        <w:bottom w:val="none" w:sz="0" w:space="0" w:color="auto"/>
        <w:right w:val="none" w:sz="0" w:space="0" w:color="auto"/>
      </w:divBdr>
      <w:divsChild>
        <w:div w:id="387539110">
          <w:marLeft w:val="0"/>
          <w:marRight w:val="0"/>
          <w:marTop w:val="0"/>
          <w:marBottom w:val="0"/>
          <w:divBdr>
            <w:top w:val="none" w:sz="0" w:space="0" w:color="auto"/>
            <w:left w:val="none" w:sz="0" w:space="0" w:color="auto"/>
            <w:bottom w:val="none" w:sz="0" w:space="0" w:color="auto"/>
            <w:right w:val="none" w:sz="0" w:space="0" w:color="auto"/>
          </w:divBdr>
          <w:divsChild>
            <w:div w:id="1858810127">
              <w:marLeft w:val="0"/>
              <w:marRight w:val="0"/>
              <w:marTop w:val="0"/>
              <w:marBottom w:val="0"/>
              <w:divBdr>
                <w:top w:val="none" w:sz="0" w:space="0" w:color="auto"/>
                <w:left w:val="none" w:sz="0" w:space="0" w:color="auto"/>
                <w:bottom w:val="none" w:sz="0" w:space="0" w:color="auto"/>
                <w:right w:val="none" w:sz="0" w:space="0" w:color="auto"/>
              </w:divBdr>
              <w:divsChild>
                <w:div w:id="1707095897">
                  <w:marLeft w:val="0"/>
                  <w:marRight w:val="0"/>
                  <w:marTop w:val="0"/>
                  <w:marBottom w:val="0"/>
                  <w:divBdr>
                    <w:top w:val="none" w:sz="0" w:space="0" w:color="auto"/>
                    <w:left w:val="none" w:sz="0" w:space="0" w:color="auto"/>
                    <w:bottom w:val="none" w:sz="0" w:space="0" w:color="auto"/>
                    <w:right w:val="none" w:sz="0" w:space="0" w:color="auto"/>
                  </w:divBdr>
                  <w:divsChild>
                    <w:div w:id="5829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81967">
      <w:bodyDiv w:val="1"/>
      <w:marLeft w:val="0"/>
      <w:marRight w:val="0"/>
      <w:marTop w:val="0"/>
      <w:marBottom w:val="0"/>
      <w:divBdr>
        <w:top w:val="none" w:sz="0" w:space="0" w:color="auto"/>
        <w:left w:val="none" w:sz="0" w:space="0" w:color="auto"/>
        <w:bottom w:val="none" w:sz="0" w:space="0" w:color="auto"/>
        <w:right w:val="none" w:sz="0" w:space="0" w:color="auto"/>
      </w:divBdr>
      <w:divsChild>
        <w:div w:id="686322755">
          <w:marLeft w:val="0"/>
          <w:marRight w:val="0"/>
          <w:marTop w:val="0"/>
          <w:marBottom w:val="0"/>
          <w:divBdr>
            <w:top w:val="none" w:sz="0" w:space="0" w:color="auto"/>
            <w:left w:val="none" w:sz="0" w:space="0" w:color="auto"/>
            <w:bottom w:val="none" w:sz="0" w:space="0" w:color="auto"/>
            <w:right w:val="none" w:sz="0" w:space="0" w:color="auto"/>
          </w:divBdr>
          <w:divsChild>
            <w:div w:id="1780177220">
              <w:marLeft w:val="0"/>
              <w:marRight w:val="0"/>
              <w:marTop w:val="0"/>
              <w:marBottom w:val="0"/>
              <w:divBdr>
                <w:top w:val="none" w:sz="0" w:space="0" w:color="auto"/>
                <w:left w:val="none" w:sz="0" w:space="0" w:color="auto"/>
                <w:bottom w:val="none" w:sz="0" w:space="0" w:color="auto"/>
                <w:right w:val="none" w:sz="0" w:space="0" w:color="auto"/>
              </w:divBdr>
              <w:divsChild>
                <w:div w:id="10668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4330">
      <w:bodyDiv w:val="1"/>
      <w:marLeft w:val="0"/>
      <w:marRight w:val="0"/>
      <w:marTop w:val="0"/>
      <w:marBottom w:val="0"/>
      <w:divBdr>
        <w:top w:val="none" w:sz="0" w:space="0" w:color="auto"/>
        <w:left w:val="none" w:sz="0" w:space="0" w:color="auto"/>
        <w:bottom w:val="none" w:sz="0" w:space="0" w:color="auto"/>
        <w:right w:val="none" w:sz="0" w:space="0" w:color="auto"/>
      </w:divBdr>
      <w:divsChild>
        <w:div w:id="326053473">
          <w:marLeft w:val="0"/>
          <w:marRight w:val="0"/>
          <w:marTop w:val="0"/>
          <w:marBottom w:val="0"/>
          <w:divBdr>
            <w:top w:val="none" w:sz="0" w:space="0" w:color="auto"/>
            <w:left w:val="none" w:sz="0" w:space="0" w:color="auto"/>
            <w:bottom w:val="none" w:sz="0" w:space="0" w:color="auto"/>
            <w:right w:val="none" w:sz="0" w:space="0" w:color="auto"/>
          </w:divBdr>
          <w:divsChild>
            <w:div w:id="1738166742">
              <w:marLeft w:val="0"/>
              <w:marRight w:val="0"/>
              <w:marTop w:val="0"/>
              <w:marBottom w:val="0"/>
              <w:divBdr>
                <w:top w:val="none" w:sz="0" w:space="0" w:color="auto"/>
                <w:left w:val="none" w:sz="0" w:space="0" w:color="auto"/>
                <w:bottom w:val="none" w:sz="0" w:space="0" w:color="auto"/>
                <w:right w:val="none" w:sz="0" w:space="0" w:color="auto"/>
              </w:divBdr>
              <w:divsChild>
                <w:div w:id="1890845292">
                  <w:marLeft w:val="0"/>
                  <w:marRight w:val="0"/>
                  <w:marTop w:val="0"/>
                  <w:marBottom w:val="0"/>
                  <w:divBdr>
                    <w:top w:val="none" w:sz="0" w:space="0" w:color="auto"/>
                    <w:left w:val="none" w:sz="0" w:space="0" w:color="auto"/>
                    <w:bottom w:val="none" w:sz="0" w:space="0" w:color="auto"/>
                    <w:right w:val="none" w:sz="0" w:space="0" w:color="auto"/>
                  </w:divBdr>
                  <w:divsChild>
                    <w:div w:id="5972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4810">
      <w:bodyDiv w:val="1"/>
      <w:marLeft w:val="0"/>
      <w:marRight w:val="0"/>
      <w:marTop w:val="0"/>
      <w:marBottom w:val="0"/>
      <w:divBdr>
        <w:top w:val="none" w:sz="0" w:space="0" w:color="auto"/>
        <w:left w:val="none" w:sz="0" w:space="0" w:color="auto"/>
        <w:bottom w:val="none" w:sz="0" w:space="0" w:color="auto"/>
        <w:right w:val="none" w:sz="0" w:space="0" w:color="auto"/>
      </w:divBdr>
      <w:divsChild>
        <w:div w:id="1929849264">
          <w:marLeft w:val="0"/>
          <w:marRight w:val="0"/>
          <w:marTop w:val="0"/>
          <w:marBottom w:val="0"/>
          <w:divBdr>
            <w:top w:val="none" w:sz="0" w:space="0" w:color="auto"/>
            <w:left w:val="none" w:sz="0" w:space="0" w:color="auto"/>
            <w:bottom w:val="none" w:sz="0" w:space="0" w:color="auto"/>
            <w:right w:val="none" w:sz="0" w:space="0" w:color="auto"/>
          </w:divBdr>
          <w:divsChild>
            <w:div w:id="965350161">
              <w:marLeft w:val="0"/>
              <w:marRight w:val="0"/>
              <w:marTop w:val="0"/>
              <w:marBottom w:val="0"/>
              <w:divBdr>
                <w:top w:val="none" w:sz="0" w:space="0" w:color="auto"/>
                <w:left w:val="none" w:sz="0" w:space="0" w:color="auto"/>
                <w:bottom w:val="none" w:sz="0" w:space="0" w:color="auto"/>
                <w:right w:val="none" w:sz="0" w:space="0" w:color="auto"/>
              </w:divBdr>
              <w:divsChild>
                <w:div w:id="2109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1496">
      <w:bodyDiv w:val="1"/>
      <w:marLeft w:val="0"/>
      <w:marRight w:val="0"/>
      <w:marTop w:val="0"/>
      <w:marBottom w:val="0"/>
      <w:divBdr>
        <w:top w:val="none" w:sz="0" w:space="0" w:color="auto"/>
        <w:left w:val="none" w:sz="0" w:space="0" w:color="auto"/>
        <w:bottom w:val="none" w:sz="0" w:space="0" w:color="auto"/>
        <w:right w:val="none" w:sz="0" w:space="0" w:color="auto"/>
      </w:divBdr>
    </w:div>
    <w:div w:id="1652753708">
      <w:bodyDiv w:val="1"/>
      <w:marLeft w:val="0"/>
      <w:marRight w:val="0"/>
      <w:marTop w:val="0"/>
      <w:marBottom w:val="0"/>
      <w:divBdr>
        <w:top w:val="none" w:sz="0" w:space="0" w:color="auto"/>
        <w:left w:val="none" w:sz="0" w:space="0" w:color="auto"/>
        <w:bottom w:val="none" w:sz="0" w:space="0" w:color="auto"/>
        <w:right w:val="none" w:sz="0" w:space="0" w:color="auto"/>
      </w:divBdr>
      <w:divsChild>
        <w:div w:id="381179759">
          <w:marLeft w:val="0"/>
          <w:marRight w:val="0"/>
          <w:marTop w:val="0"/>
          <w:marBottom w:val="0"/>
          <w:divBdr>
            <w:top w:val="none" w:sz="0" w:space="0" w:color="auto"/>
            <w:left w:val="none" w:sz="0" w:space="0" w:color="auto"/>
            <w:bottom w:val="none" w:sz="0" w:space="0" w:color="auto"/>
            <w:right w:val="none" w:sz="0" w:space="0" w:color="auto"/>
          </w:divBdr>
          <w:divsChild>
            <w:div w:id="1051073398">
              <w:marLeft w:val="0"/>
              <w:marRight w:val="0"/>
              <w:marTop w:val="0"/>
              <w:marBottom w:val="0"/>
              <w:divBdr>
                <w:top w:val="none" w:sz="0" w:space="0" w:color="auto"/>
                <w:left w:val="none" w:sz="0" w:space="0" w:color="auto"/>
                <w:bottom w:val="none" w:sz="0" w:space="0" w:color="auto"/>
                <w:right w:val="none" w:sz="0" w:space="0" w:color="auto"/>
              </w:divBdr>
              <w:divsChild>
                <w:div w:id="16424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07088">
      <w:bodyDiv w:val="1"/>
      <w:marLeft w:val="0"/>
      <w:marRight w:val="0"/>
      <w:marTop w:val="0"/>
      <w:marBottom w:val="0"/>
      <w:divBdr>
        <w:top w:val="none" w:sz="0" w:space="0" w:color="auto"/>
        <w:left w:val="none" w:sz="0" w:space="0" w:color="auto"/>
        <w:bottom w:val="none" w:sz="0" w:space="0" w:color="auto"/>
        <w:right w:val="none" w:sz="0" w:space="0" w:color="auto"/>
      </w:divBdr>
      <w:divsChild>
        <w:div w:id="32317988">
          <w:marLeft w:val="0"/>
          <w:marRight w:val="0"/>
          <w:marTop w:val="0"/>
          <w:marBottom w:val="0"/>
          <w:divBdr>
            <w:top w:val="none" w:sz="0" w:space="0" w:color="auto"/>
            <w:left w:val="none" w:sz="0" w:space="0" w:color="auto"/>
            <w:bottom w:val="none" w:sz="0" w:space="0" w:color="auto"/>
            <w:right w:val="none" w:sz="0" w:space="0" w:color="auto"/>
          </w:divBdr>
          <w:divsChild>
            <w:div w:id="1319000988">
              <w:marLeft w:val="0"/>
              <w:marRight w:val="0"/>
              <w:marTop w:val="0"/>
              <w:marBottom w:val="0"/>
              <w:divBdr>
                <w:top w:val="none" w:sz="0" w:space="0" w:color="auto"/>
                <w:left w:val="none" w:sz="0" w:space="0" w:color="auto"/>
                <w:bottom w:val="none" w:sz="0" w:space="0" w:color="auto"/>
                <w:right w:val="none" w:sz="0" w:space="0" w:color="auto"/>
              </w:divBdr>
              <w:divsChild>
                <w:div w:id="421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4257">
      <w:bodyDiv w:val="1"/>
      <w:marLeft w:val="0"/>
      <w:marRight w:val="0"/>
      <w:marTop w:val="0"/>
      <w:marBottom w:val="0"/>
      <w:divBdr>
        <w:top w:val="none" w:sz="0" w:space="0" w:color="auto"/>
        <w:left w:val="none" w:sz="0" w:space="0" w:color="auto"/>
        <w:bottom w:val="none" w:sz="0" w:space="0" w:color="auto"/>
        <w:right w:val="none" w:sz="0" w:space="0" w:color="auto"/>
      </w:divBdr>
      <w:divsChild>
        <w:div w:id="1613782462">
          <w:marLeft w:val="0"/>
          <w:marRight w:val="0"/>
          <w:marTop w:val="0"/>
          <w:marBottom w:val="0"/>
          <w:divBdr>
            <w:top w:val="none" w:sz="0" w:space="0" w:color="auto"/>
            <w:left w:val="none" w:sz="0" w:space="0" w:color="auto"/>
            <w:bottom w:val="none" w:sz="0" w:space="0" w:color="auto"/>
            <w:right w:val="none" w:sz="0" w:space="0" w:color="auto"/>
          </w:divBdr>
          <w:divsChild>
            <w:div w:id="2087610001">
              <w:marLeft w:val="0"/>
              <w:marRight w:val="0"/>
              <w:marTop w:val="0"/>
              <w:marBottom w:val="0"/>
              <w:divBdr>
                <w:top w:val="none" w:sz="0" w:space="0" w:color="auto"/>
                <w:left w:val="none" w:sz="0" w:space="0" w:color="auto"/>
                <w:bottom w:val="none" w:sz="0" w:space="0" w:color="auto"/>
                <w:right w:val="none" w:sz="0" w:space="0" w:color="auto"/>
              </w:divBdr>
              <w:divsChild>
                <w:div w:id="740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0024">
      <w:bodyDiv w:val="1"/>
      <w:marLeft w:val="0"/>
      <w:marRight w:val="0"/>
      <w:marTop w:val="0"/>
      <w:marBottom w:val="0"/>
      <w:divBdr>
        <w:top w:val="none" w:sz="0" w:space="0" w:color="auto"/>
        <w:left w:val="none" w:sz="0" w:space="0" w:color="auto"/>
        <w:bottom w:val="none" w:sz="0" w:space="0" w:color="auto"/>
        <w:right w:val="none" w:sz="0" w:space="0" w:color="auto"/>
      </w:divBdr>
      <w:divsChild>
        <w:div w:id="255947259">
          <w:marLeft w:val="0"/>
          <w:marRight w:val="0"/>
          <w:marTop w:val="0"/>
          <w:marBottom w:val="0"/>
          <w:divBdr>
            <w:top w:val="none" w:sz="0" w:space="0" w:color="auto"/>
            <w:left w:val="none" w:sz="0" w:space="0" w:color="auto"/>
            <w:bottom w:val="none" w:sz="0" w:space="0" w:color="auto"/>
            <w:right w:val="none" w:sz="0" w:space="0" w:color="auto"/>
          </w:divBdr>
          <w:divsChild>
            <w:div w:id="1492991097">
              <w:marLeft w:val="0"/>
              <w:marRight w:val="0"/>
              <w:marTop w:val="0"/>
              <w:marBottom w:val="0"/>
              <w:divBdr>
                <w:top w:val="none" w:sz="0" w:space="0" w:color="auto"/>
                <w:left w:val="none" w:sz="0" w:space="0" w:color="auto"/>
                <w:bottom w:val="none" w:sz="0" w:space="0" w:color="auto"/>
                <w:right w:val="none" w:sz="0" w:space="0" w:color="auto"/>
              </w:divBdr>
              <w:divsChild>
                <w:div w:id="20603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36102">
      <w:bodyDiv w:val="1"/>
      <w:marLeft w:val="0"/>
      <w:marRight w:val="0"/>
      <w:marTop w:val="0"/>
      <w:marBottom w:val="0"/>
      <w:divBdr>
        <w:top w:val="none" w:sz="0" w:space="0" w:color="auto"/>
        <w:left w:val="none" w:sz="0" w:space="0" w:color="auto"/>
        <w:bottom w:val="none" w:sz="0" w:space="0" w:color="auto"/>
        <w:right w:val="none" w:sz="0" w:space="0" w:color="auto"/>
      </w:divBdr>
    </w:div>
    <w:div w:id="1666350110">
      <w:bodyDiv w:val="1"/>
      <w:marLeft w:val="0"/>
      <w:marRight w:val="0"/>
      <w:marTop w:val="0"/>
      <w:marBottom w:val="0"/>
      <w:divBdr>
        <w:top w:val="none" w:sz="0" w:space="0" w:color="auto"/>
        <w:left w:val="none" w:sz="0" w:space="0" w:color="auto"/>
        <w:bottom w:val="none" w:sz="0" w:space="0" w:color="auto"/>
        <w:right w:val="none" w:sz="0" w:space="0" w:color="auto"/>
      </w:divBdr>
      <w:divsChild>
        <w:div w:id="1525896721">
          <w:marLeft w:val="0"/>
          <w:marRight w:val="0"/>
          <w:marTop w:val="0"/>
          <w:marBottom w:val="0"/>
          <w:divBdr>
            <w:top w:val="none" w:sz="0" w:space="0" w:color="auto"/>
            <w:left w:val="none" w:sz="0" w:space="0" w:color="auto"/>
            <w:bottom w:val="none" w:sz="0" w:space="0" w:color="auto"/>
            <w:right w:val="none" w:sz="0" w:space="0" w:color="auto"/>
          </w:divBdr>
          <w:divsChild>
            <w:div w:id="1707565235">
              <w:marLeft w:val="0"/>
              <w:marRight w:val="0"/>
              <w:marTop w:val="0"/>
              <w:marBottom w:val="0"/>
              <w:divBdr>
                <w:top w:val="none" w:sz="0" w:space="0" w:color="auto"/>
                <w:left w:val="none" w:sz="0" w:space="0" w:color="auto"/>
                <w:bottom w:val="none" w:sz="0" w:space="0" w:color="auto"/>
                <w:right w:val="none" w:sz="0" w:space="0" w:color="auto"/>
              </w:divBdr>
              <w:divsChild>
                <w:div w:id="11935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82413">
      <w:bodyDiv w:val="1"/>
      <w:marLeft w:val="0"/>
      <w:marRight w:val="0"/>
      <w:marTop w:val="0"/>
      <w:marBottom w:val="0"/>
      <w:divBdr>
        <w:top w:val="none" w:sz="0" w:space="0" w:color="auto"/>
        <w:left w:val="none" w:sz="0" w:space="0" w:color="auto"/>
        <w:bottom w:val="none" w:sz="0" w:space="0" w:color="auto"/>
        <w:right w:val="none" w:sz="0" w:space="0" w:color="auto"/>
      </w:divBdr>
      <w:divsChild>
        <w:div w:id="399838748">
          <w:marLeft w:val="0"/>
          <w:marRight w:val="0"/>
          <w:marTop w:val="0"/>
          <w:marBottom w:val="0"/>
          <w:divBdr>
            <w:top w:val="none" w:sz="0" w:space="0" w:color="auto"/>
            <w:left w:val="none" w:sz="0" w:space="0" w:color="auto"/>
            <w:bottom w:val="none" w:sz="0" w:space="0" w:color="auto"/>
            <w:right w:val="none" w:sz="0" w:space="0" w:color="auto"/>
          </w:divBdr>
          <w:divsChild>
            <w:div w:id="941576011">
              <w:marLeft w:val="0"/>
              <w:marRight w:val="0"/>
              <w:marTop w:val="0"/>
              <w:marBottom w:val="0"/>
              <w:divBdr>
                <w:top w:val="none" w:sz="0" w:space="0" w:color="auto"/>
                <w:left w:val="none" w:sz="0" w:space="0" w:color="auto"/>
                <w:bottom w:val="none" w:sz="0" w:space="0" w:color="auto"/>
                <w:right w:val="none" w:sz="0" w:space="0" w:color="auto"/>
              </w:divBdr>
              <w:divsChild>
                <w:div w:id="14177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19729">
      <w:bodyDiv w:val="1"/>
      <w:marLeft w:val="0"/>
      <w:marRight w:val="0"/>
      <w:marTop w:val="0"/>
      <w:marBottom w:val="0"/>
      <w:divBdr>
        <w:top w:val="none" w:sz="0" w:space="0" w:color="auto"/>
        <w:left w:val="none" w:sz="0" w:space="0" w:color="auto"/>
        <w:bottom w:val="none" w:sz="0" w:space="0" w:color="auto"/>
        <w:right w:val="none" w:sz="0" w:space="0" w:color="auto"/>
      </w:divBdr>
      <w:divsChild>
        <w:div w:id="2045327683">
          <w:marLeft w:val="0"/>
          <w:marRight w:val="0"/>
          <w:marTop w:val="0"/>
          <w:marBottom w:val="0"/>
          <w:divBdr>
            <w:top w:val="none" w:sz="0" w:space="0" w:color="auto"/>
            <w:left w:val="none" w:sz="0" w:space="0" w:color="auto"/>
            <w:bottom w:val="none" w:sz="0" w:space="0" w:color="auto"/>
            <w:right w:val="none" w:sz="0" w:space="0" w:color="auto"/>
          </w:divBdr>
          <w:divsChild>
            <w:div w:id="145438263">
              <w:marLeft w:val="0"/>
              <w:marRight w:val="0"/>
              <w:marTop w:val="0"/>
              <w:marBottom w:val="0"/>
              <w:divBdr>
                <w:top w:val="none" w:sz="0" w:space="0" w:color="auto"/>
                <w:left w:val="none" w:sz="0" w:space="0" w:color="auto"/>
                <w:bottom w:val="none" w:sz="0" w:space="0" w:color="auto"/>
                <w:right w:val="none" w:sz="0" w:space="0" w:color="auto"/>
              </w:divBdr>
              <w:divsChild>
                <w:div w:id="1754745234">
                  <w:marLeft w:val="0"/>
                  <w:marRight w:val="0"/>
                  <w:marTop w:val="0"/>
                  <w:marBottom w:val="0"/>
                  <w:divBdr>
                    <w:top w:val="none" w:sz="0" w:space="0" w:color="auto"/>
                    <w:left w:val="none" w:sz="0" w:space="0" w:color="auto"/>
                    <w:bottom w:val="none" w:sz="0" w:space="0" w:color="auto"/>
                    <w:right w:val="none" w:sz="0" w:space="0" w:color="auto"/>
                  </w:divBdr>
                  <w:divsChild>
                    <w:div w:id="16291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0874">
      <w:bodyDiv w:val="1"/>
      <w:marLeft w:val="0"/>
      <w:marRight w:val="0"/>
      <w:marTop w:val="0"/>
      <w:marBottom w:val="0"/>
      <w:divBdr>
        <w:top w:val="none" w:sz="0" w:space="0" w:color="auto"/>
        <w:left w:val="none" w:sz="0" w:space="0" w:color="auto"/>
        <w:bottom w:val="none" w:sz="0" w:space="0" w:color="auto"/>
        <w:right w:val="none" w:sz="0" w:space="0" w:color="auto"/>
      </w:divBdr>
      <w:divsChild>
        <w:div w:id="1834221634">
          <w:marLeft w:val="0"/>
          <w:marRight w:val="0"/>
          <w:marTop w:val="0"/>
          <w:marBottom w:val="0"/>
          <w:divBdr>
            <w:top w:val="none" w:sz="0" w:space="0" w:color="auto"/>
            <w:left w:val="none" w:sz="0" w:space="0" w:color="auto"/>
            <w:bottom w:val="none" w:sz="0" w:space="0" w:color="auto"/>
            <w:right w:val="none" w:sz="0" w:space="0" w:color="auto"/>
          </w:divBdr>
          <w:divsChild>
            <w:div w:id="173501751">
              <w:marLeft w:val="0"/>
              <w:marRight w:val="0"/>
              <w:marTop w:val="0"/>
              <w:marBottom w:val="0"/>
              <w:divBdr>
                <w:top w:val="none" w:sz="0" w:space="0" w:color="auto"/>
                <w:left w:val="none" w:sz="0" w:space="0" w:color="auto"/>
                <w:bottom w:val="none" w:sz="0" w:space="0" w:color="auto"/>
                <w:right w:val="none" w:sz="0" w:space="0" w:color="auto"/>
              </w:divBdr>
              <w:divsChild>
                <w:div w:id="491143109">
                  <w:marLeft w:val="0"/>
                  <w:marRight w:val="0"/>
                  <w:marTop w:val="0"/>
                  <w:marBottom w:val="0"/>
                  <w:divBdr>
                    <w:top w:val="none" w:sz="0" w:space="0" w:color="auto"/>
                    <w:left w:val="none" w:sz="0" w:space="0" w:color="auto"/>
                    <w:bottom w:val="none" w:sz="0" w:space="0" w:color="auto"/>
                    <w:right w:val="none" w:sz="0" w:space="0" w:color="auto"/>
                  </w:divBdr>
                  <w:divsChild>
                    <w:div w:id="6790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51498">
      <w:bodyDiv w:val="1"/>
      <w:marLeft w:val="0"/>
      <w:marRight w:val="0"/>
      <w:marTop w:val="0"/>
      <w:marBottom w:val="0"/>
      <w:divBdr>
        <w:top w:val="none" w:sz="0" w:space="0" w:color="auto"/>
        <w:left w:val="none" w:sz="0" w:space="0" w:color="auto"/>
        <w:bottom w:val="none" w:sz="0" w:space="0" w:color="auto"/>
        <w:right w:val="none" w:sz="0" w:space="0" w:color="auto"/>
      </w:divBdr>
      <w:divsChild>
        <w:div w:id="1489593620">
          <w:marLeft w:val="0"/>
          <w:marRight w:val="0"/>
          <w:marTop w:val="0"/>
          <w:marBottom w:val="0"/>
          <w:divBdr>
            <w:top w:val="none" w:sz="0" w:space="0" w:color="auto"/>
            <w:left w:val="none" w:sz="0" w:space="0" w:color="auto"/>
            <w:bottom w:val="none" w:sz="0" w:space="0" w:color="auto"/>
            <w:right w:val="none" w:sz="0" w:space="0" w:color="auto"/>
          </w:divBdr>
          <w:divsChild>
            <w:div w:id="1149975625">
              <w:marLeft w:val="0"/>
              <w:marRight w:val="0"/>
              <w:marTop w:val="0"/>
              <w:marBottom w:val="0"/>
              <w:divBdr>
                <w:top w:val="none" w:sz="0" w:space="0" w:color="auto"/>
                <w:left w:val="none" w:sz="0" w:space="0" w:color="auto"/>
                <w:bottom w:val="none" w:sz="0" w:space="0" w:color="auto"/>
                <w:right w:val="none" w:sz="0" w:space="0" w:color="auto"/>
              </w:divBdr>
              <w:divsChild>
                <w:div w:id="6442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13559">
      <w:bodyDiv w:val="1"/>
      <w:marLeft w:val="0"/>
      <w:marRight w:val="0"/>
      <w:marTop w:val="0"/>
      <w:marBottom w:val="0"/>
      <w:divBdr>
        <w:top w:val="none" w:sz="0" w:space="0" w:color="auto"/>
        <w:left w:val="none" w:sz="0" w:space="0" w:color="auto"/>
        <w:bottom w:val="none" w:sz="0" w:space="0" w:color="auto"/>
        <w:right w:val="none" w:sz="0" w:space="0" w:color="auto"/>
      </w:divBdr>
      <w:divsChild>
        <w:div w:id="837501259">
          <w:marLeft w:val="0"/>
          <w:marRight w:val="0"/>
          <w:marTop w:val="0"/>
          <w:marBottom w:val="0"/>
          <w:divBdr>
            <w:top w:val="none" w:sz="0" w:space="0" w:color="auto"/>
            <w:left w:val="none" w:sz="0" w:space="0" w:color="auto"/>
            <w:bottom w:val="none" w:sz="0" w:space="0" w:color="auto"/>
            <w:right w:val="none" w:sz="0" w:space="0" w:color="auto"/>
          </w:divBdr>
          <w:divsChild>
            <w:div w:id="1573348273">
              <w:marLeft w:val="0"/>
              <w:marRight w:val="0"/>
              <w:marTop w:val="0"/>
              <w:marBottom w:val="0"/>
              <w:divBdr>
                <w:top w:val="none" w:sz="0" w:space="0" w:color="auto"/>
                <w:left w:val="none" w:sz="0" w:space="0" w:color="auto"/>
                <w:bottom w:val="none" w:sz="0" w:space="0" w:color="auto"/>
                <w:right w:val="none" w:sz="0" w:space="0" w:color="auto"/>
              </w:divBdr>
              <w:divsChild>
                <w:div w:id="1452745069">
                  <w:marLeft w:val="0"/>
                  <w:marRight w:val="0"/>
                  <w:marTop w:val="0"/>
                  <w:marBottom w:val="0"/>
                  <w:divBdr>
                    <w:top w:val="none" w:sz="0" w:space="0" w:color="auto"/>
                    <w:left w:val="none" w:sz="0" w:space="0" w:color="auto"/>
                    <w:bottom w:val="none" w:sz="0" w:space="0" w:color="auto"/>
                    <w:right w:val="none" w:sz="0" w:space="0" w:color="auto"/>
                  </w:divBdr>
                  <w:divsChild>
                    <w:div w:id="7639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6519">
      <w:bodyDiv w:val="1"/>
      <w:marLeft w:val="0"/>
      <w:marRight w:val="0"/>
      <w:marTop w:val="0"/>
      <w:marBottom w:val="0"/>
      <w:divBdr>
        <w:top w:val="none" w:sz="0" w:space="0" w:color="auto"/>
        <w:left w:val="none" w:sz="0" w:space="0" w:color="auto"/>
        <w:bottom w:val="none" w:sz="0" w:space="0" w:color="auto"/>
        <w:right w:val="none" w:sz="0" w:space="0" w:color="auto"/>
      </w:divBdr>
      <w:divsChild>
        <w:div w:id="1311858867">
          <w:marLeft w:val="0"/>
          <w:marRight w:val="0"/>
          <w:marTop w:val="0"/>
          <w:marBottom w:val="0"/>
          <w:divBdr>
            <w:top w:val="none" w:sz="0" w:space="0" w:color="auto"/>
            <w:left w:val="none" w:sz="0" w:space="0" w:color="auto"/>
            <w:bottom w:val="none" w:sz="0" w:space="0" w:color="auto"/>
            <w:right w:val="none" w:sz="0" w:space="0" w:color="auto"/>
          </w:divBdr>
          <w:divsChild>
            <w:div w:id="201988406">
              <w:marLeft w:val="0"/>
              <w:marRight w:val="0"/>
              <w:marTop w:val="0"/>
              <w:marBottom w:val="0"/>
              <w:divBdr>
                <w:top w:val="none" w:sz="0" w:space="0" w:color="auto"/>
                <w:left w:val="none" w:sz="0" w:space="0" w:color="auto"/>
                <w:bottom w:val="none" w:sz="0" w:space="0" w:color="auto"/>
                <w:right w:val="none" w:sz="0" w:space="0" w:color="auto"/>
              </w:divBdr>
              <w:divsChild>
                <w:div w:id="884027062">
                  <w:marLeft w:val="0"/>
                  <w:marRight w:val="0"/>
                  <w:marTop w:val="0"/>
                  <w:marBottom w:val="0"/>
                  <w:divBdr>
                    <w:top w:val="none" w:sz="0" w:space="0" w:color="auto"/>
                    <w:left w:val="none" w:sz="0" w:space="0" w:color="auto"/>
                    <w:bottom w:val="none" w:sz="0" w:space="0" w:color="auto"/>
                    <w:right w:val="none" w:sz="0" w:space="0" w:color="auto"/>
                  </w:divBdr>
                  <w:divsChild>
                    <w:div w:id="4135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0412">
      <w:bodyDiv w:val="1"/>
      <w:marLeft w:val="0"/>
      <w:marRight w:val="0"/>
      <w:marTop w:val="0"/>
      <w:marBottom w:val="0"/>
      <w:divBdr>
        <w:top w:val="none" w:sz="0" w:space="0" w:color="auto"/>
        <w:left w:val="none" w:sz="0" w:space="0" w:color="auto"/>
        <w:bottom w:val="none" w:sz="0" w:space="0" w:color="auto"/>
        <w:right w:val="none" w:sz="0" w:space="0" w:color="auto"/>
      </w:divBdr>
      <w:divsChild>
        <w:div w:id="2012490434">
          <w:marLeft w:val="0"/>
          <w:marRight w:val="0"/>
          <w:marTop w:val="0"/>
          <w:marBottom w:val="0"/>
          <w:divBdr>
            <w:top w:val="none" w:sz="0" w:space="0" w:color="auto"/>
            <w:left w:val="none" w:sz="0" w:space="0" w:color="auto"/>
            <w:bottom w:val="none" w:sz="0" w:space="0" w:color="auto"/>
            <w:right w:val="none" w:sz="0" w:space="0" w:color="auto"/>
          </w:divBdr>
          <w:divsChild>
            <w:div w:id="1963226427">
              <w:marLeft w:val="0"/>
              <w:marRight w:val="0"/>
              <w:marTop w:val="0"/>
              <w:marBottom w:val="0"/>
              <w:divBdr>
                <w:top w:val="none" w:sz="0" w:space="0" w:color="auto"/>
                <w:left w:val="none" w:sz="0" w:space="0" w:color="auto"/>
                <w:bottom w:val="none" w:sz="0" w:space="0" w:color="auto"/>
                <w:right w:val="none" w:sz="0" w:space="0" w:color="auto"/>
              </w:divBdr>
              <w:divsChild>
                <w:div w:id="250629188">
                  <w:marLeft w:val="0"/>
                  <w:marRight w:val="0"/>
                  <w:marTop w:val="0"/>
                  <w:marBottom w:val="0"/>
                  <w:divBdr>
                    <w:top w:val="none" w:sz="0" w:space="0" w:color="auto"/>
                    <w:left w:val="none" w:sz="0" w:space="0" w:color="auto"/>
                    <w:bottom w:val="none" w:sz="0" w:space="0" w:color="auto"/>
                    <w:right w:val="none" w:sz="0" w:space="0" w:color="auto"/>
                  </w:divBdr>
                  <w:divsChild>
                    <w:div w:id="12351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606187">
      <w:bodyDiv w:val="1"/>
      <w:marLeft w:val="0"/>
      <w:marRight w:val="0"/>
      <w:marTop w:val="0"/>
      <w:marBottom w:val="0"/>
      <w:divBdr>
        <w:top w:val="none" w:sz="0" w:space="0" w:color="auto"/>
        <w:left w:val="none" w:sz="0" w:space="0" w:color="auto"/>
        <w:bottom w:val="none" w:sz="0" w:space="0" w:color="auto"/>
        <w:right w:val="none" w:sz="0" w:space="0" w:color="auto"/>
      </w:divBdr>
      <w:divsChild>
        <w:div w:id="302079579">
          <w:marLeft w:val="0"/>
          <w:marRight w:val="0"/>
          <w:marTop w:val="0"/>
          <w:marBottom w:val="0"/>
          <w:divBdr>
            <w:top w:val="none" w:sz="0" w:space="0" w:color="auto"/>
            <w:left w:val="none" w:sz="0" w:space="0" w:color="auto"/>
            <w:bottom w:val="none" w:sz="0" w:space="0" w:color="auto"/>
            <w:right w:val="none" w:sz="0" w:space="0" w:color="auto"/>
          </w:divBdr>
          <w:divsChild>
            <w:div w:id="2098017901">
              <w:marLeft w:val="0"/>
              <w:marRight w:val="0"/>
              <w:marTop w:val="0"/>
              <w:marBottom w:val="0"/>
              <w:divBdr>
                <w:top w:val="none" w:sz="0" w:space="0" w:color="auto"/>
                <w:left w:val="none" w:sz="0" w:space="0" w:color="auto"/>
                <w:bottom w:val="none" w:sz="0" w:space="0" w:color="auto"/>
                <w:right w:val="none" w:sz="0" w:space="0" w:color="auto"/>
              </w:divBdr>
              <w:divsChild>
                <w:div w:id="10122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8460">
      <w:bodyDiv w:val="1"/>
      <w:marLeft w:val="0"/>
      <w:marRight w:val="0"/>
      <w:marTop w:val="0"/>
      <w:marBottom w:val="0"/>
      <w:divBdr>
        <w:top w:val="none" w:sz="0" w:space="0" w:color="auto"/>
        <w:left w:val="none" w:sz="0" w:space="0" w:color="auto"/>
        <w:bottom w:val="none" w:sz="0" w:space="0" w:color="auto"/>
        <w:right w:val="none" w:sz="0" w:space="0" w:color="auto"/>
      </w:divBdr>
    </w:div>
    <w:div w:id="1817257546">
      <w:bodyDiv w:val="1"/>
      <w:marLeft w:val="0"/>
      <w:marRight w:val="0"/>
      <w:marTop w:val="0"/>
      <w:marBottom w:val="0"/>
      <w:divBdr>
        <w:top w:val="none" w:sz="0" w:space="0" w:color="auto"/>
        <w:left w:val="none" w:sz="0" w:space="0" w:color="auto"/>
        <w:bottom w:val="none" w:sz="0" w:space="0" w:color="auto"/>
        <w:right w:val="none" w:sz="0" w:space="0" w:color="auto"/>
      </w:divBdr>
      <w:divsChild>
        <w:div w:id="1766684363">
          <w:marLeft w:val="0"/>
          <w:marRight w:val="0"/>
          <w:marTop w:val="0"/>
          <w:marBottom w:val="0"/>
          <w:divBdr>
            <w:top w:val="none" w:sz="0" w:space="0" w:color="auto"/>
            <w:left w:val="none" w:sz="0" w:space="0" w:color="auto"/>
            <w:bottom w:val="none" w:sz="0" w:space="0" w:color="auto"/>
            <w:right w:val="none" w:sz="0" w:space="0" w:color="auto"/>
          </w:divBdr>
          <w:divsChild>
            <w:div w:id="280260085">
              <w:marLeft w:val="0"/>
              <w:marRight w:val="0"/>
              <w:marTop w:val="0"/>
              <w:marBottom w:val="0"/>
              <w:divBdr>
                <w:top w:val="none" w:sz="0" w:space="0" w:color="auto"/>
                <w:left w:val="none" w:sz="0" w:space="0" w:color="auto"/>
                <w:bottom w:val="none" w:sz="0" w:space="0" w:color="auto"/>
                <w:right w:val="none" w:sz="0" w:space="0" w:color="auto"/>
              </w:divBdr>
              <w:divsChild>
                <w:div w:id="11339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4231">
      <w:bodyDiv w:val="1"/>
      <w:marLeft w:val="0"/>
      <w:marRight w:val="0"/>
      <w:marTop w:val="0"/>
      <w:marBottom w:val="0"/>
      <w:divBdr>
        <w:top w:val="none" w:sz="0" w:space="0" w:color="auto"/>
        <w:left w:val="none" w:sz="0" w:space="0" w:color="auto"/>
        <w:bottom w:val="none" w:sz="0" w:space="0" w:color="auto"/>
        <w:right w:val="none" w:sz="0" w:space="0" w:color="auto"/>
      </w:divBdr>
      <w:divsChild>
        <w:div w:id="1816608722">
          <w:marLeft w:val="0"/>
          <w:marRight w:val="0"/>
          <w:marTop w:val="0"/>
          <w:marBottom w:val="0"/>
          <w:divBdr>
            <w:top w:val="none" w:sz="0" w:space="0" w:color="auto"/>
            <w:left w:val="none" w:sz="0" w:space="0" w:color="auto"/>
            <w:bottom w:val="none" w:sz="0" w:space="0" w:color="auto"/>
            <w:right w:val="none" w:sz="0" w:space="0" w:color="auto"/>
          </w:divBdr>
          <w:divsChild>
            <w:div w:id="1946379958">
              <w:marLeft w:val="0"/>
              <w:marRight w:val="0"/>
              <w:marTop w:val="0"/>
              <w:marBottom w:val="0"/>
              <w:divBdr>
                <w:top w:val="none" w:sz="0" w:space="0" w:color="auto"/>
                <w:left w:val="none" w:sz="0" w:space="0" w:color="auto"/>
                <w:bottom w:val="none" w:sz="0" w:space="0" w:color="auto"/>
                <w:right w:val="none" w:sz="0" w:space="0" w:color="auto"/>
              </w:divBdr>
              <w:divsChild>
                <w:div w:id="1538199659">
                  <w:marLeft w:val="0"/>
                  <w:marRight w:val="0"/>
                  <w:marTop w:val="0"/>
                  <w:marBottom w:val="0"/>
                  <w:divBdr>
                    <w:top w:val="none" w:sz="0" w:space="0" w:color="auto"/>
                    <w:left w:val="none" w:sz="0" w:space="0" w:color="auto"/>
                    <w:bottom w:val="none" w:sz="0" w:space="0" w:color="auto"/>
                    <w:right w:val="none" w:sz="0" w:space="0" w:color="auto"/>
                  </w:divBdr>
                  <w:divsChild>
                    <w:div w:id="4756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922">
      <w:bodyDiv w:val="1"/>
      <w:marLeft w:val="0"/>
      <w:marRight w:val="0"/>
      <w:marTop w:val="0"/>
      <w:marBottom w:val="0"/>
      <w:divBdr>
        <w:top w:val="none" w:sz="0" w:space="0" w:color="auto"/>
        <w:left w:val="none" w:sz="0" w:space="0" w:color="auto"/>
        <w:bottom w:val="none" w:sz="0" w:space="0" w:color="auto"/>
        <w:right w:val="none" w:sz="0" w:space="0" w:color="auto"/>
      </w:divBdr>
      <w:divsChild>
        <w:div w:id="1404062668">
          <w:marLeft w:val="0"/>
          <w:marRight w:val="0"/>
          <w:marTop w:val="0"/>
          <w:marBottom w:val="0"/>
          <w:divBdr>
            <w:top w:val="none" w:sz="0" w:space="0" w:color="auto"/>
            <w:left w:val="none" w:sz="0" w:space="0" w:color="auto"/>
            <w:bottom w:val="none" w:sz="0" w:space="0" w:color="auto"/>
            <w:right w:val="none" w:sz="0" w:space="0" w:color="auto"/>
          </w:divBdr>
          <w:divsChild>
            <w:div w:id="209611639">
              <w:marLeft w:val="0"/>
              <w:marRight w:val="0"/>
              <w:marTop w:val="0"/>
              <w:marBottom w:val="0"/>
              <w:divBdr>
                <w:top w:val="none" w:sz="0" w:space="0" w:color="auto"/>
                <w:left w:val="none" w:sz="0" w:space="0" w:color="auto"/>
                <w:bottom w:val="none" w:sz="0" w:space="0" w:color="auto"/>
                <w:right w:val="none" w:sz="0" w:space="0" w:color="auto"/>
              </w:divBdr>
              <w:divsChild>
                <w:div w:id="17991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25779">
      <w:bodyDiv w:val="1"/>
      <w:marLeft w:val="0"/>
      <w:marRight w:val="0"/>
      <w:marTop w:val="0"/>
      <w:marBottom w:val="0"/>
      <w:divBdr>
        <w:top w:val="none" w:sz="0" w:space="0" w:color="auto"/>
        <w:left w:val="none" w:sz="0" w:space="0" w:color="auto"/>
        <w:bottom w:val="none" w:sz="0" w:space="0" w:color="auto"/>
        <w:right w:val="none" w:sz="0" w:space="0" w:color="auto"/>
      </w:divBdr>
      <w:divsChild>
        <w:div w:id="1976065400">
          <w:marLeft w:val="0"/>
          <w:marRight w:val="0"/>
          <w:marTop w:val="0"/>
          <w:marBottom w:val="0"/>
          <w:divBdr>
            <w:top w:val="none" w:sz="0" w:space="0" w:color="auto"/>
            <w:left w:val="none" w:sz="0" w:space="0" w:color="auto"/>
            <w:bottom w:val="none" w:sz="0" w:space="0" w:color="auto"/>
            <w:right w:val="none" w:sz="0" w:space="0" w:color="auto"/>
          </w:divBdr>
          <w:divsChild>
            <w:div w:id="576791044">
              <w:marLeft w:val="0"/>
              <w:marRight w:val="0"/>
              <w:marTop w:val="0"/>
              <w:marBottom w:val="0"/>
              <w:divBdr>
                <w:top w:val="none" w:sz="0" w:space="0" w:color="auto"/>
                <w:left w:val="none" w:sz="0" w:space="0" w:color="auto"/>
                <w:bottom w:val="none" w:sz="0" w:space="0" w:color="auto"/>
                <w:right w:val="none" w:sz="0" w:space="0" w:color="auto"/>
              </w:divBdr>
              <w:divsChild>
                <w:div w:id="1103694990">
                  <w:marLeft w:val="0"/>
                  <w:marRight w:val="0"/>
                  <w:marTop w:val="0"/>
                  <w:marBottom w:val="0"/>
                  <w:divBdr>
                    <w:top w:val="none" w:sz="0" w:space="0" w:color="auto"/>
                    <w:left w:val="none" w:sz="0" w:space="0" w:color="auto"/>
                    <w:bottom w:val="none" w:sz="0" w:space="0" w:color="auto"/>
                    <w:right w:val="none" w:sz="0" w:space="0" w:color="auto"/>
                  </w:divBdr>
                  <w:divsChild>
                    <w:div w:id="833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40884">
      <w:bodyDiv w:val="1"/>
      <w:marLeft w:val="0"/>
      <w:marRight w:val="0"/>
      <w:marTop w:val="0"/>
      <w:marBottom w:val="0"/>
      <w:divBdr>
        <w:top w:val="none" w:sz="0" w:space="0" w:color="auto"/>
        <w:left w:val="none" w:sz="0" w:space="0" w:color="auto"/>
        <w:bottom w:val="none" w:sz="0" w:space="0" w:color="auto"/>
        <w:right w:val="none" w:sz="0" w:space="0" w:color="auto"/>
      </w:divBdr>
      <w:divsChild>
        <w:div w:id="522401542">
          <w:marLeft w:val="0"/>
          <w:marRight w:val="0"/>
          <w:marTop w:val="0"/>
          <w:marBottom w:val="0"/>
          <w:divBdr>
            <w:top w:val="none" w:sz="0" w:space="0" w:color="auto"/>
            <w:left w:val="none" w:sz="0" w:space="0" w:color="auto"/>
            <w:bottom w:val="none" w:sz="0" w:space="0" w:color="auto"/>
            <w:right w:val="none" w:sz="0" w:space="0" w:color="auto"/>
          </w:divBdr>
          <w:divsChild>
            <w:div w:id="452098691">
              <w:marLeft w:val="0"/>
              <w:marRight w:val="0"/>
              <w:marTop w:val="0"/>
              <w:marBottom w:val="0"/>
              <w:divBdr>
                <w:top w:val="none" w:sz="0" w:space="0" w:color="auto"/>
                <w:left w:val="none" w:sz="0" w:space="0" w:color="auto"/>
                <w:bottom w:val="none" w:sz="0" w:space="0" w:color="auto"/>
                <w:right w:val="none" w:sz="0" w:space="0" w:color="auto"/>
              </w:divBdr>
              <w:divsChild>
                <w:div w:id="1951624651">
                  <w:marLeft w:val="0"/>
                  <w:marRight w:val="0"/>
                  <w:marTop w:val="0"/>
                  <w:marBottom w:val="0"/>
                  <w:divBdr>
                    <w:top w:val="none" w:sz="0" w:space="0" w:color="auto"/>
                    <w:left w:val="none" w:sz="0" w:space="0" w:color="auto"/>
                    <w:bottom w:val="none" w:sz="0" w:space="0" w:color="auto"/>
                    <w:right w:val="none" w:sz="0" w:space="0" w:color="auto"/>
                  </w:divBdr>
                  <w:divsChild>
                    <w:div w:id="1787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7111">
      <w:bodyDiv w:val="1"/>
      <w:marLeft w:val="0"/>
      <w:marRight w:val="0"/>
      <w:marTop w:val="0"/>
      <w:marBottom w:val="0"/>
      <w:divBdr>
        <w:top w:val="none" w:sz="0" w:space="0" w:color="auto"/>
        <w:left w:val="none" w:sz="0" w:space="0" w:color="auto"/>
        <w:bottom w:val="none" w:sz="0" w:space="0" w:color="auto"/>
        <w:right w:val="none" w:sz="0" w:space="0" w:color="auto"/>
      </w:divBdr>
      <w:divsChild>
        <w:div w:id="492918996">
          <w:marLeft w:val="0"/>
          <w:marRight w:val="0"/>
          <w:marTop w:val="0"/>
          <w:marBottom w:val="0"/>
          <w:divBdr>
            <w:top w:val="none" w:sz="0" w:space="0" w:color="auto"/>
            <w:left w:val="none" w:sz="0" w:space="0" w:color="auto"/>
            <w:bottom w:val="none" w:sz="0" w:space="0" w:color="auto"/>
            <w:right w:val="none" w:sz="0" w:space="0" w:color="auto"/>
          </w:divBdr>
          <w:divsChild>
            <w:div w:id="276104767">
              <w:marLeft w:val="0"/>
              <w:marRight w:val="0"/>
              <w:marTop w:val="0"/>
              <w:marBottom w:val="0"/>
              <w:divBdr>
                <w:top w:val="none" w:sz="0" w:space="0" w:color="auto"/>
                <w:left w:val="none" w:sz="0" w:space="0" w:color="auto"/>
                <w:bottom w:val="none" w:sz="0" w:space="0" w:color="auto"/>
                <w:right w:val="none" w:sz="0" w:space="0" w:color="auto"/>
              </w:divBdr>
              <w:divsChild>
                <w:div w:id="16908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88894">
      <w:bodyDiv w:val="1"/>
      <w:marLeft w:val="0"/>
      <w:marRight w:val="0"/>
      <w:marTop w:val="0"/>
      <w:marBottom w:val="0"/>
      <w:divBdr>
        <w:top w:val="none" w:sz="0" w:space="0" w:color="auto"/>
        <w:left w:val="none" w:sz="0" w:space="0" w:color="auto"/>
        <w:bottom w:val="none" w:sz="0" w:space="0" w:color="auto"/>
        <w:right w:val="none" w:sz="0" w:space="0" w:color="auto"/>
      </w:divBdr>
      <w:divsChild>
        <w:div w:id="816805646">
          <w:marLeft w:val="0"/>
          <w:marRight w:val="0"/>
          <w:marTop w:val="0"/>
          <w:marBottom w:val="0"/>
          <w:divBdr>
            <w:top w:val="none" w:sz="0" w:space="0" w:color="auto"/>
            <w:left w:val="none" w:sz="0" w:space="0" w:color="auto"/>
            <w:bottom w:val="none" w:sz="0" w:space="0" w:color="auto"/>
            <w:right w:val="none" w:sz="0" w:space="0" w:color="auto"/>
          </w:divBdr>
          <w:divsChild>
            <w:div w:id="1927222121">
              <w:marLeft w:val="0"/>
              <w:marRight w:val="0"/>
              <w:marTop w:val="0"/>
              <w:marBottom w:val="0"/>
              <w:divBdr>
                <w:top w:val="none" w:sz="0" w:space="0" w:color="auto"/>
                <w:left w:val="none" w:sz="0" w:space="0" w:color="auto"/>
                <w:bottom w:val="none" w:sz="0" w:space="0" w:color="auto"/>
                <w:right w:val="none" w:sz="0" w:space="0" w:color="auto"/>
              </w:divBdr>
              <w:divsChild>
                <w:div w:id="18055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03873">
      <w:bodyDiv w:val="1"/>
      <w:marLeft w:val="0"/>
      <w:marRight w:val="0"/>
      <w:marTop w:val="0"/>
      <w:marBottom w:val="0"/>
      <w:divBdr>
        <w:top w:val="none" w:sz="0" w:space="0" w:color="auto"/>
        <w:left w:val="none" w:sz="0" w:space="0" w:color="auto"/>
        <w:bottom w:val="none" w:sz="0" w:space="0" w:color="auto"/>
        <w:right w:val="none" w:sz="0" w:space="0" w:color="auto"/>
      </w:divBdr>
      <w:divsChild>
        <w:div w:id="1505822283">
          <w:marLeft w:val="0"/>
          <w:marRight w:val="0"/>
          <w:marTop w:val="0"/>
          <w:marBottom w:val="0"/>
          <w:divBdr>
            <w:top w:val="none" w:sz="0" w:space="0" w:color="auto"/>
            <w:left w:val="none" w:sz="0" w:space="0" w:color="auto"/>
            <w:bottom w:val="none" w:sz="0" w:space="0" w:color="auto"/>
            <w:right w:val="none" w:sz="0" w:space="0" w:color="auto"/>
          </w:divBdr>
          <w:divsChild>
            <w:div w:id="1360206812">
              <w:marLeft w:val="0"/>
              <w:marRight w:val="0"/>
              <w:marTop w:val="0"/>
              <w:marBottom w:val="0"/>
              <w:divBdr>
                <w:top w:val="none" w:sz="0" w:space="0" w:color="auto"/>
                <w:left w:val="none" w:sz="0" w:space="0" w:color="auto"/>
                <w:bottom w:val="none" w:sz="0" w:space="0" w:color="auto"/>
                <w:right w:val="none" w:sz="0" w:space="0" w:color="auto"/>
              </w:divBdr>
              <w:divsChild>
                <w:div w:id="13908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16228">
      <w:bodyDiv w:val="1"/>
      <w:marLeft w:val="0"/>
      <w:marRight w:val="0"/>
      <w:marTop w:val="0"/>
      <w:marBottom w:val="0"/>
      <w:divBdr>
        <w:top w:val="none" w:sz="0" w:space="0" w:color="auto"/>
        <w:left w:val="none" w:sz="0" w:space="0" w:color="auto"/>
        <w:bottom w:val="none" w:sz="0" w:space="0" w:color="auto"/>
        <w:right w:val="none" w:sz="0" w:space="0" w:color="auto"/>
      </w:divBdr>
      <w:divsChild>
        <w:div w:id="1402563611">
          <w:marLeft w:val="0"/>
          <w:marRight w:val="0"/>
          <w:marTop w:val="0"/>
          <w:marBottom w:val="0"/>
          <w:divBdr>
            <w:top w:val="none" w:sz="0" w:space="0" w:color="auto"/>
            <w:left w:val="none" w:sz="0" w:space="0" w:color="auto"/>
            <w:bottom w:val="none" w:sz="0" w:space="0" w:color="auto"/>
            <w:right w:val="none" w:sz="0" w:space="0" w:color="auto"/>
          </w:divBdr>
          <w:divsChild>
            <w:div w:id="715617767">
              <w:marLeft w:val="0"/>
              <w:marRight w:val="0"/>
              <w:marTop w:val="0"/>
              <w:marBottom w:val="0"/>
              <w:divBdr>
                <w:top w:val="none" w:sz="0" w:space="0" w:color="auto"/>
                <w:left w:val="none" w:sz="0" w:space="0" w:color="auto"/>
                <w:bottom w:val="none" w:sz="0" w:space="0" w:color="auto"/>
                <w:right w:val="none" w:sz="0" w:space="0" w:color="auto"/>
              </w:divBdr>
              <w:divsChild>
                <w:div w:id="2097361040">
                  <w:marLeft w:val="0"/>
                  <w:marRight w:val="0"/>
                  <w:marTop w:val="0"/>
                  <w:marBottom w:val="0"/>
                  <w:divBdr>
                    <w:top w:val="none" w:sz="0" w:space="0" w:color="auto"/>
                    <w:left w:val="none" w:sz="0" w:space="0" w:color="auto"/>
                    <w:bottom w:val="none" w:sz="0" w:space="0" w:color="auto"/>
                    <w:right w:val="none" w:sz="0" w:space="0" w:color="auto"/>
                  </w:divBdr>
                  <w:divsChild>
                    <w:div w:id="10792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925106">
      <w:bodyDiv w:val="1"/>
      <w:marLeft w:val="0"/>
      <w:marRight w:val="0"/>
      <w:marTop w:val="0"/>
      <w:marBottom w:val="0"/>
      <w:divBdr>
        <w:top w:val="none" w:sz="0" w:space="0" w:color="auto"/>
        <w:left w:val="none" w:sz="0" w:space="0" w:color="auto"/>
        <w:bottom w:val="none" w:sz="0" w:space="0" w:color="auto"/>
        <w:right w:val="none" w:sz="0" w:space="0" w:color="auto"/>
      </w:divBdr>
      <w:divsChild>
        <w:div w:id="1233538567">
          <w:marLeft w:val="0"/>
          <w:marRight w:val="0"/>
          <w:marTop w:val="0"/>
          <w:marBottom w:val="0"/>
          <w:divBdr>
            <w:top w:val="none" w:sz="0" w:space="0" w:color="auto"/>
            <w:left w:val="none" w:sz="0" w:space="0" w:color="auto"/>
            <w:bottom w:val="none" w:sz="0" w:space="0" w:color="auto"/>
            <w:right w:val="none" w:sz="0" w:space="0" w:color="auto"/>
          </w:divBdr>
          <w:divsChild>
            <w:div w:id="1465998771">
              <w:marLeft w:val="0"/>
              <w:marRight w:val="0"/>
              <w:marTop w:val="0"/>
              <w:marBottom w:val="0"/>
              <w:divBdr>
                <w:top w:val="none" w:sz="0" w:space="0" w:color="auto"/>
                <w:left w:val="none" w:sz="0" w:space="0" w:color="auto"/>
                <w:bottom w:val="none" w:sz="0" w:space="0" w:color="auto"/>
                <w:right w:val="none" w:sz="0" w:space="0" w:color="auto"/>
              </w:divBdr>
              <w:divsChild>
                <w:div w:id="4189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5556">
      <w:bodyDiv w:val="1"/>
      <w:marLeft w:val="0"/>
      <w:marRight w:val="0"/>
      <w:marTop w:val="0"/>
      <w:marBottom w:val="0"/>
      <w:divBdr>
        <w:top w:val="none" w:sz="0" w:space="0" w:color="auto"/>
        <w:left w:val="none" w:sz="0" w:space="0" w:color="auto"/>
        <w:bottom w:val="none" w:sz="0" w:space="0" w:color="auto"/>
        <w:right w:val="none" w:sz="0" w:space="0" w:color="auto"/>
      </w:divBdr>
      <w:divsChild>
        <w:div w:id="1817257579">
          <w:marLeft w:val="0"/>
          <w:marRight w:val="0"/>
          <w:marTop w:val="0"/>
          <w:marBottom w:val="0"/>
          <w:divBdr>
            <w:top w:val="none" w:sz="0" w:space="0" w:color="auto"/>
            <w:left w:val="none" w:sz="0" w:space="0" w:color="auto"/>
            <w:bottom w:val="none" w:sz="0" w:space="0" w:color="auto"/>
            <w:right w:val="none" w:sz="0" w:space="0" w:color="auto"/>
          </w:divBdr>
          <w:divsChild>
            <w:div w:id="1460563892">
              <w:marLeft w:val="0"/>
              <w:marRight w:val="0"/>
              <w:marTop w:val="0"/>
              <w:marBottom w:val="0"/>
              <w:divBdr>
                <w:top w:val="none" w:sz="0" w:space="0" w:color="auto"/>
                <w:left w:val="none" w:sz="0" w:space="0" w:color="auto"/>
                <w:bottom w:val="none" w:sz="0" w:space="0" w:color="auto"/>
                <w:right w:val="none" w:sz="0" w:space="0" w:color="auto"/>
              </w:divBdr>
              <w:divsChild>
                <w:div w:id="10762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02688">
      <w:bodyDiv w:val="1"/>
      <w:marLeft w:val="0"/>
      <w:marRight w:val="0"/>
      <w:marTop w:val="0"/>
      <w:marBottom w:val="0"/>
      <w:divBdr>
        <w:top w:val="none" w:sz="0" w:space="0" w:color="auto"/>
        <w:left w:val="none" w:sz="0" w:space="0" w:color="auto"/>
        <w:bottom w:val="none" w:sz="0" w:space="0" w:color="auto"/>
        <w:right w:val="none" w:sz="0" w:space="0" w:color="auto"/>
      </w:divBdr>
      <w:divsChild>
        <w:div w:id="238443800">
          <w:marLeft w:val="0"/>
          <w:marRight w:val="0"/>
          <w:marTop w:val="0"/>
          <w:marBottom w:val="0"/>
          <w:divBdr>
            <w:top w:val="none" w:sz="0" w:space="0" w:color="auto"/>
            <w:left w:val="none" w:sz="0" w:space="0" w:color="auto"/>
            <w:bottom w:val="none" w:sz="0" w:space="0" w:color="auto"/>
            <w:right w:val="none" w:sz="0" w:space="0" w:color="auto"/>
          </w:divBdr>
          <w:divsChild>
            <w:div w:id="150878866">
              <w:marLeft w:val="0"/>
              <w:marRight w:val="0"/>
              <w:marTop w:val="0"/>
              <w:marBottom w:val="0"/>
              <w:divBdr>
                <w:top w:val="none" w:sz="0" w:space="0" w:color="auto"/>
                <w:left w:val="none" w:sz="0" w:space="0" w:color="auto"/>
                <w:bottom w:val="none" w:sz="0" w:space="0" w:color="auto"/>
                <w:right w:val="none" w:sz="0" w:space="0" w:color="auto"/>
              </w:divBdr>
              <w:divsChild>
                <w:div w:id="16325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44658">
      <w:bodyDiv w:val="1"/>
      <w:marLeft w:val="0"/>
      <w:marRight w:val="0"/>
      <w:marTop w:val="0"/>
      <w:marBottom w:val="0"/>
      <w:divBdr>
        <w:top w:val="none" w:sz="0" w:space="0" w:color="auto"/>
        <w:left w:val="none" w:sz="0" w:space="0" w:color="auto"/>
        <w:bottom w:val="none" w:sz="0" w:space="0" w:color="auto"/>
        <w:right w:val="none" w:sz="0" w:space="0" w:color="auto"/>
      </w:divBdr>
      <w:divsChild>
        <w:div w:id="361395651">
          <w:marLeft w:val="0"/>
          <w:marRight w:val="0"/>
          <w:marTop w:val="0"/>
          <w:marBottom w:val="0"/>
          <w:divBdr>
            <w:top w:val="none" w:sz="0" w:space="0" w:color="auto"/>
            <w:left w:val="none" w:sz="0" w:space="0" w:color="auto"/>
            <w:bottom w:val="none" w:sz="0" w:space="0" w:color="auto"/>
            <w:right w:val="none" w:sz="0" w:space="0" w:color="auto"/>
          </w:divBdr>
          <w:divsChild>
            <w:div w:id="2110153729">
              <w:marLeft w:val="0"/>
              <w:marRight w:val="0"/>
              <w:marTop w:val="0"/>
              <w:marBottom w:val="0"/>
              <w:divBdr>
                <w:top w:val="none" w:sz="0" w:space="0" w:color="auto"/>
                <w:left w:val="none" w:sz="0" w:space="0" w:color="auto"/>
                <w:bottom w:val="none" w:sz="0" w:space="0" w:color="auto"/>
                <w:right w:val="none" w:sz="0" w:space="0" w:color="auto"/>
              </w:divBdr>
              <w:divsChild>
                <w:div w:id="18290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7774">
      <w:bodyDiv w:val="1"/>
      <w:marLeft w:val="0"/>
      <w:marRight w:val="0"/>
      <w:marTop w:val="0"/>
      <w:marBottom w:val="0"/>
      <w:divBdr>
        <w:top w:val="none" w:sz="0" w:space="0" w:color="auto"/>
        <w:left w:val="none" w:sz="0" w:space="0" w:color="auto"/>
        <w:bottom w:val="none" w:sz="0" w:space="0" w:color="auto"/>
        <w:right w:val="none" w:sz="0" w:space="0" w:color="auto"/>
      </w:divBdr>
      <w:divsChild>
        <w:div w:id="981424321">
          <w:marLeft w:val="0"/>
          <w:marRight w:val="0"/>
          <w:marTop w:val="0"/>
          <w:marBottom w:val="0"/>
          <w:divBdr>
            <w:top w:val="none" w:sz="0" w:space="0" w:color="auto"/>
            <w:left w:val="none" w:sz="0" w:space="0" w:color="auto"/>
            <w:bottom w:val="none" w:sz="0" w:space="0" w:color="auto"/>
            <w:right w:val="none" w:sz="0" w:space="0" w:color="auto"/>
          </w:divBdr>
          <w:divsChild>
            <w:div w:id="2051807208">
              <w:marLeft w:val="0"/>
              <w:marRight w:val="0"/>
              <w:marTop w:val="0"/>
              <w:marBottom w:val="0"/>
              <w:divBdr>
                <w:top w:val="none" w:sz="0" w:space="0" w:color="auto"/>
                <w:left w:val="none" w:sz="0" w:space="0" w:color="auto"/>
                <w:bottom w:val="none" w:sz="0" w:space="0" w:color="auto"/>
                <w:right w:val="none" w:sz="0" w:space="0" w:color="auto"/>
              </w:divBdr>
              <w:divsChild>
                <w:div w:id="896665367">
                  <w:marLeft w:val="0"/>
                  <w:marRight w:val="0"/>
                  <w:marTop w:val="0"/>
                  <w:marBottom w:val="0"/>
                  <w:divBdr>
                    <w:top w:val="none" w:sz="0" w:space="0" w:color="auto"/>
                    <w:left w:val="none" w:sz="0" w:space="0" w:color="auto"/>
                    <w:bottom w:val="none" w:sz="0" w:space="0" w:color="auto"/>
                    <w:right w:val="none" w:sz="0" w:space="0" w:color="auto"/>
                  </w:divBdr>
                  <w:divsChild>
                    <w:div w:id="3642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9543">
      <w:bodyDiv w:val="1"/>
      <w:marLeft w:val="0"/>
      <w:marRight w:val="0"/>
      <w:marTop w:val="0"/>
      <w:marBottom w:val="0"/>
      <w:divBdr>
        <w:top w:val="none" w:sz="0" w:space="0" w:color="auto"/>
        <w:left w:val="none" w:sz="0" w:space="0" w:color="auto"/>
        <w:bottom w:val="none" w:sz="0" w:space="0" w:color="auto"/>
        <w:right w:val="none" w:sz="0" w:space="0" w:color="auto"/>
      </w:divBdr>
      <w:divsChild>
        <w:div w:id="1496729374">
          <w:marLeft w:val="0"/>
          <w:marRight w:val="0"/>
          <w:marTop w:val="0"/>
          <w:marBottom w:val="0"/>
          <w:divBdr>
            <w:top w:val="none" w:sz="0" w:space="0" w:color="auto"/>
            <w:left w:val="none" w:sz="0" w:space="0" w:color="auto"/>
            <w:bottom w:val="none" w:sz="0" w:space="0" w:color="auto"/>
            <w:right w:val="none" w:sz="0" w:space="0" w:color="auto"/>
          </w:divBdr>
          <w:divsChild>
            <w:div w:id="478806398">
              <w:marLeft w:val="0"/>
              <w:marRight w:val="0"/>
              <w:marTop w:val="0"/>
              <w:marBottom w:val="0"/>
              <w:divBdr>
                <w:top w:val="none" w:sz="0" w:space="0" w:color="auto"/>
                <w:left w:val="none" w:sz="0" w:space="0" w:color="auto"/>
                <w:bottom w:val="none" w:sz="0" w:space="0" w:color="auto"/>
                <w:right w:val="none" w:sz="0" w:space="0" w:color="auto"/>
              </w:divBdr>
              <w:divsChild>
                <w:div w:id="7327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1600">
      <w:bodyDiv w:val="1"/>
      <w:marLeft w:val="0"/>
      <w:marRight w:val="0"/>
      <w:marTop w:val="0"/>
      <w:marBottom w:val="0"/>
      <w:divBdr>
        <w:top w:val="none" w:sz="0" w:space="0" w:color="auto"/>
        <w:left w:val="none" w:sz="0" w:space="0" w:color="auto"/>
        <w:bottom w:val="none" w:sz="0" w:space="0" w:color="auto"/>
        <w:right w:val="none" w:sz="0" w:space="0" w:color="auto"/>
      </w:divBdr>
      <w:divsChild>
        <w:div w:id="771895179">
          <w:marLeft w:val="0"/>
          <w:marRight w:val="0"/>
          <w:marTop w:val="0"/>
          <w:marBottom w:val="0"/>
          <w:divBdr>
            <w:top w:val="none" w:sz="0" w:space="0" w:color="auto"/>
            <w:left w:val="none" w:sz="0" w:space="0" w:color="auto"/>
            <w:bottom w:val="none" w:sz="0" w:space="0" w:color="auto"/>
            <w:right w:val="none" w:sz="0" w:space="0" w:color="auto"/>
          </w:divBdr>
          <w:divsChild>
            <w:div w:id="1967155769">
              <w:marLeft w:val="0"/>
              <w:marRight w:val="0"/>
              <w:marTop w:val="0"/>
              <w:marBottom w:val="0"/>
              <w:divBdr>
                <w:top w:val="none" w:sz="0" w:space="0" w:color="auto"/>
                <w:left w:val="none" w:sz="0" w:space="0" w:color="auto"/>
                <w:bottom w:val="none" w:sz="0" w:space="0" w:color="auto"/>
                <w:right w:val="none" w:sz="0" w:space="0" w:color="auto"/>
              </w:divBdr>
              <w:divsChild>
                <w:div w:id="1914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1132">
      <w:bodyDiv w:val="1"/>
      <w:marLeft w:val="0"/>
      <w:marRight w:val="0"/>
      <w:marTop w:val="0"/>
      <w:marBottom w:val="0"/>
      <w:divBdr>
        <w:top w:val="none" w:sz="0" w:space="0" w:color="auto"/>
        <w:left w:val="none" w:sz="0" w:space="0" w:color="auto"/>
        <w:bottom w:val="none" w:sz="0" w:space="0" w:color="auto"/>
        <w:right w:val="none" w:sz="0" w:space="0" w:color="auto"/>
      </w:divBdr>
      <w:divsChild>
        <w:div w:id="1564755399">
          <w:marLeft w:val="0"/>
          <w:marRight w:val="0"/>
          <w:marTop w:val="0"/>
          <w:marBottom w:val="0"/>
          <w:divBdr>
            <w:top w:val="none" w:sz="0" w:space="0" w:color="auto"/>
            <w:left w:val="none" w:sz="0" w:space="0" w:color="auto"/>
            <w:bottom w:val="none" w:sz="0" w:space="0" w:color="auto"/>
            <w:right w:val="none" w:sz="0" w:space="0" w:color="auto"/>
          </w:divBdr>
          <w:divsChild>
            <w:div w:id="337729971">
              <w:marLeft w:val="0"/>
              <w:marRight w:val="0"/>
              <w:marTop w:val="0"/>
              <w:marBottom w:val="0"/>
              <w:divBdr>
                <w:top w:val="none" w:sz="0" w:space="0" w:color="auto"/>
                <w:left w:val="none" w:sz="0" w:space="0" w:color="auto"/>
                <w:bottom w:val="none" w:sz="0" w:space="0" w:color="auto"/>
                <w:right w:val="none" w:sz="0" w:space="0" w:color="auto"/>
              </w:divBdr>
              <w:divsChild>
                <w:div w:id="445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7287">
      <w:bodyDiv w:val="1"/>
      <w:marLeft w:val="0"/>
      <w:marRight w:val="0"/>
      <w:marTop w:val="0"/>
      <w:marBottom w:val="0"/>
      <w:divBdr>
        <w:top w:val="none" w:sz="0" w:space="0" w:color="auto"/>
        <w:left w:val="none" w:sz="0" w:space="0" w:color="auto"/>
        <w:bottom w:val="none" w:sz="0" w:space="0" w:color="auto"/>
        <w:right w:val="none" w:sz="0" w:space="0" w:color="auto"/>
      </w:divBdr>
      <w:divsChild>
        <w:div w:id="822620770">
          <w:marLeft w:val="0"/>
          <w:marRight w:val="0"/>
          <w:marTop w:val="0"/>
          <w:marBottom w:val="0"/>
          <w:divBdr>
            <w:top w:val="none" w:sz="0" w:space="0" w:color="auto"/>
            <w:left w:val="none" w:sz="0" w:space="0" w:color="auto"/>
            <w:bottom w:val="none" w:sz="0" w:space="0" w:color="auto"/>
            <w:right w:val="none" w:sz="0" w:space="0" w:color="auto"/>
          </w:divBdr>
          <w:divsChild>
            <w:div w:id="1182164036">
              <w:marLeft w:val="0"/>
              <w:marRight w:val="0"/>
              <w:marTop w:val="0"/>
              <w:marBottom w:val="0"/>
              <w:divBdr>
                <w:top w:val="none" w:sz="0" w:space="0" w:color="auto"/>
                <w:left w:val="none" w:sz="0" w:space="0" w:color="auto"/>
                <w:bottom w:val="none" w:sz="0" w:space="0" w:color="auto"/>
                <w:right w:val="none" w:sz="0" w:space="0" w:color="auto"/>
              </w:divBdr>
              <w:divsChild>
                <w:div w:id="11206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27718">
      <w:bodyDiv w:val="1"/>
      <w:marLeft w:val="0"/>
      <w:marRight w:val="0"/>
      <w:marTop w:val="0"/>
      <w:marBottom w:val="0"/>
      <w:divBdr>
        <w:top w:val="none" w:sz="0" w:space="0" w:color="auto"/>
        <w:left w:val="none" w:sz="0" w:space="0" w:color="auto"/>
        <w:bottom w:val="none" w:sz="0" w:space="0" w:color="auto"/>
        <w:right w:val="none" w:sz="0" w:space="0" w:color="auto"/>
      </w:divBdr>
      <w:divsChild>
        <w:div w:id="1095201977">
          <w:marLeft w:val="0"/>
          <w:marRight w:val="0"/>
          <w:marTop w:val="0"/>
          <w:marBottom w:val="0"/>
          <w:divBdr>
            <w:top w:val="none" w:sz="0" w:space="0" w:color="auto"/>
            <w:left w:val="none" w:sz="0" w:space="0" w:color="auto"/>
            <w:bottom w:val="none" w:sz="0" w:space="0" w:color="auto"/>
            <w:right w:val="none" w:sz="0" w:space="0" w:color="auto"/>
          </w:divBdr>
          <w:divsChild>
            <w:div w:id="659886566">
              <w:marLeft w:val="0"/>
              <w:marRight w:val="0"/>
              <w:marTop w:val="0"/>
              <w:marBottom w:val="0"/>
              <w:divBdr>
                <w:top w:val="none" w:sz="0" w:space="0" w:color="auto"/>
                <w:left w:val="none" w:sz="0" w:space="0" w:color="auto"/>
                <w:bottom w:val="none" w:sz="0" w:space="0" w:color="auto"/>
                <w:right w:val="none" w:sz="0" w:space="0" w:color="auto"/>
              </w:divBdr>
              <w:divsChild>
                <w:div w:id="9947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9103">
      <w:bodyDiv w:val="1"/>
      <w:marLeft w:val="0"/>
      <w:marRight w:val="0"/>
      <w:marTop w:val="0"/>
      <w:marBottom w:val="0"/>
      <w:divBdr>
        <w:top w:val="none" w:sz="0" w:space="0" w:color="auto"/>
        <w:left w:val="none" w:sz="0" w:space="0" w:color="auto"/>
        <w:bottom w:val="none" w:sz="0" w:space="0" w:color="auto"/>
        <w:right w:val="none" w:sz="0" w:space="0" w:color="auto"/>
      </w:divBdr>
      <w:divsChild>
        <w:div w:id="1086538536">
          <w:marLeft w:val="0"/>
          <w:marRight w:val="0"/>
          <w:marTop w:val="0"/>
          <w:marBottom w:val="0"/>
          <w:divBdr>
            <w:top w:val="none" w:sz="0" w:space="0" w:color="auto"/>
            <w:left w:val="none" w:sz="0" w:space="0" w:color="auto"/>
            <w:bottom w:val="none" w:sz="0" w:space="0" w:color="auto"/>
            <w:right w:val="none" w:sz="0" w:space="0" w:color="auto"/>
          </w:divBdr>
          <w:divsChild>
            <w:div w:id="352852221">
              <w:marLeft w:val="0"/>
              <w:marRight w:val="0"/>
              <w:marTop w:val="0"/>
              <w:marBottom w:val="0"/>
              <w:divBdr>
                <w:top w:val="none" w:sz="0" w:space="0" w:color="auto"/>
                <w:left w:val="none" w:sz="0" w:space="0" w:color="auto"/>
                <w:bottom w:val="none" w:sz="0" w:space="0" w:color="auto"/>
                <w:right w:val="none" w:sz="0" w:space="0" w:color="auto"/>
              </w:divBdr>
              <w:divsChild>
                <w:div w:id="16216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40577">
      <w:bodyDiv w:val="1"/>
      <w:marLeft w:val="0"/>
      <w:marRight w:val="0"/>
      <w:marTop w:val="0"/>
      <w:marBottom w:val="0"/>
      <w:divBdr>
        <w:top w:val="none" w:sz="0" w:space="0" w:color="auto"/>
        <w:left w:val="none" w:sz="0" w:space="0" w:color="auto"/>
        <w:bottom w:val="none" w:sz="0" w:space="0" w:color="auto"/>
        <w:right w:val="none" w:sz="0" w:space="0" w:color="auto"/>
      </w:divBdr>
      <w:divsChild>
        <w:div w:id="1093471202">
          <w:marLeft w:val="0"/>
          <w:marRight w:val="0"/>
          <w:marTop w:val="0"/>
          <w:marBottom w:val="0"/>
          <w:divBdr>
            <w:top w:val="none" w:sz="0" w:space="0" w:color="auto"/>
            <w:left w:val="none" w:sz="0" w:space="0" w:color="auto"/>
            <w:bottom w:val="none" w:sz="0" w:space="0" w:color="auto"/>
            <w:right w:val="none" w:sz="0" w:space="0" w:color="auto"/>
          </w:divBdr>
          <w:divsChild>
            <w:div w:id="772479727">
              <w:marLeft w:val="0"/>
              <w:marRight w:val="0"/>
              <w:marTop w:val="0"/>
              <w:marBottom w:val="0"/>
              <w:divBdr>
                <w:top w:val="none" w:sz="0" w:space="0" w:color="auto"/>
                <w:left w:val="none" w:sz="0" w:space="0" w:color="auto"/>
                <w:bottom w:val="none" w:sz="0" w:space="0" w:color="auto"/>
                <w:right w:val="none" w:sz="0" w:space="0" w:color="auto"/>
              </w:divBdr>
              <w:divsChild>
                <w:div w:id="2249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2614">
      <w:bodyDiv w:val="1"/>
      <w:marLeft w:val="0"/>
      <w:marRight w:val="0"/>
      <w:marTop w:val="0"/>
      <w:marBottom w:val="0"/>
      <w:divBdr>
        <w:top w:val="none" w:sz="0" w:space="0" w:color="auto"/>
        <w:left w:val="none" w:sz="0" w:space="0" w:color="auto"/>
        <w:bottom w:val="none" w:sz="0" w:space="0" w:color="auto"/>
        <w:right w:val="none" w:sz="0" w:space="0" w:color="auto"/>
      </w:divBdr>
      <w:divsChild>
        <w:div w:id="518743998">
          <w:marLeft w:val="0"/>
          <w:marRight w:val="0"/>
          <w:marTop w:val="0"/>
          <w:marBottom w:val="0"/>
          <w:divBdr>
            <w:top w:val="none" w:sz="0" w:space="0" w:color="auto"/>
            <w:left w:val="none" w:sz="0" w:space="0" w:color="auto"/>
            <w:bottom w:val="none" w:sz="0" w:space="0" w:color="auto"/>
            <w:right w:val="none" w:sz="0" w:space="0" w:color="auto"/>
          </w:divBdr>
          <w:divsChild>
            <w:div w:id="611594311">
              <w:marLeft w:val="0"/>
              <w:marRight w:val="0"/>
              <w:marTop w:val="0"/>
              <w:marBottom w:val="0"/>
              <w:divBdr>
                <w:top w:val="none" w:sz="0" w:space="0" w:color="auto"/>
                <w:left w:val="none" w:sz="0" w:space="0" w:color="auto"/>
                <w:bottom w:val="none" w:sz="0" w:space="0" w:color="auto"/>
                <w:right w:val="none" w:sz="0" w:space="0" w:color="auto"/>
              </w:divBdr>
              <w:divsChild>
                <w:div w:id="1259555436">
                  <w:marLeft w:val="0"/>
                  <w:marRight w:val="0"/>
                  <w:marTop w:val="0"/>
                  <w:marBottom w:val="0"/>
                  <w:divBdr>
                    <w:top w:val="none" w:sz="0" w:space="0" w:color="auto"/>
                    <w:left w:val="none" w:sz="0" w:space="0" w:color="auto"/>
                    <w:bottom w:val="none" w:sz="0" w:space="0" w:color="auto"/>
                    <w:right w:val="none" w:sz="0" w:space="0" w:color="auto"/>
                  </w:divBdr>
                  <w:divsChild>
                    <w:div w:id="1988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7225">
      <w:bodyDiv w:val="1"/>
      <w:marLeft w:val="0"/>
      <w:marRight w:val="0"/>
      <w:marTop w:val="0"/>
      <w:marBottom w:val="0"/>
      <w:divBdr>
        <w:top w:val="none" w:sz="0" w:space="0" w:color="auto"/>
        <w:left w:val="none" w:sz="0" w:space="0" w:color="auto"/>
        <w:bottom w:val="none" w:sz="0" w:space="0" w:color="auto"/>
        <w:right w:val="none" w:sz="0" w:space="0" w:color="auto"/>
      </w:divBdr>
    </w:div>
    <w:div w:id="2071682815">
      <w:bodyDiv w:val="1"/>
      <w:marLeft w:val="0"/>
      <w:marRight w:val="0"/>
      <w:marTop w:val="0"/>
      <w:marBottom w:val="0"/>
      <w:divBdr>
        <w:top w:val="none" w:sz="0" w:space="0" w:color="auto"/>
        <w:left w:val="none" w:sz="0" w:space="0" w:color="auto"/>
        <w:bottom w:val="none" w:sz="0" w:space="0" w:color="auto"/>
        <w:right w:val="none" w:sz="0" w:space="0" w:color="auto"/>
      </w:divBdr>
      <w:divsChild>
        <w:div w:id="1404253107">
          <w:marLeft w:val="0"/>
          <w:marRight w:val="0"/>
          <w:marTop w:val="0"/>
          <w:marBottom w:val="0"/>
          <w:divBdr>
            <w:top w:val="none" w:sz="0" w:space="0" w:color="auto"/>
            <w:left w:val="none" w:sz="0" w:space="0" w:color="auto"/>
            <w:bottom w:val="none" w:sz="0" w:space="0" w:color="auto"/>
            <w:right w:val="none" w:sz="0" w:space="0" w:color="auto"/>
          </w:divBdr>
          <w:divsChild>
            <w:div w:id="27874075">
              <w:marLeft w:val="0"/>
              <w:marRight w:val="0"/>
              <w:marTop w:val="0"/>
              <w:marBottom w:val="0"/>
              <w:divBdr>
                <w:top w:val="none" w:sz="0" w:space="0" w:color="auto"/>
                <w:left w:val="none" w:sz="0" w:space="0" w:color="auto"/>
                <w:bottom w:val="none" w:sz="0" w:space="0" w:color="auto"/>
                <w:right w:val="none" w:sz="0" w:space="0" w:color="auto"/>
              </w:divBdr>
              <w:divsChild>
                <w:div w:id="1825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7532">
      <w:bodyDiv w:val="1"/>
      <w:marLeft w:val="0"/>
      <w:marRight w:val="0"/>
      <w:marTop w:val="0"/>
      <w:marBottom w:val="0"/>
      <w:divBdr>
        <w:top w:val="none" w:sz="0" w:space="0" w:color="auto"/>
        <w:left w:val="none" w:sz="0" w:space="0" w:color="auto"/>
        <w:bottom w:val="none" w:sz="0" w:space="0" w:color="auto"/>
        <w:right w:val="none" w:sz="0" w:space="0" w:color="auto"/>
      </w:divBdr>
      <w:divsChild>
        <w:div w:id="28922909">
          <w:marLeft w:val="0"/>
          <w:marRight w:val="0"/>
          <w:marTop w:val="0"/>
          <w:marBottom w:val="0"/>
          <w:divBdr>
            <w:top w:val="none" w:sz="0" w:space="0" w:color="auto"/>
            <w:left w:val="none" w:sz="0" w:space="0" w:color="auto"/>
            <w:bottom w:val="none" w:sz="0" w:space="0" w:color="auto"/>
            <w:right w:val="none" w:sz="0" w:space="0" w:color="auto"/>
          </w:divBdr>
          <w:divsChild>
            <w:div w:id="1080643399">
              <w:marLeft w:val="0"/>
              <w:marRight w:val="0"/>
              <w:marTop w:val="0"/>
              <w:marBottom w:val="0"/>
              <w:divBdr>
                <w:top w:val="none" w:sz="0" w:space="0" w:color="auto"/>
                <w:left w:val="none" w:sz="0" w:space="0" w:color="auto"/>
                <w:bottom w:val="none" w:sz="0" w:space="0" w:color="auto"/>
                <w:right w:val="none" w:sz="0" w:space="0" w:color="auto"/>
              </w:divBdr>
              <w:divsChild>
                <w:div w:id="16044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1763">
      <w:bodyDiv w:val="1"/>
      <w:marLeft w:val="0"/>
      <w:marRight w:val="0"/>
      <w:marTop w:val="0"/>
      <w:marBottom w:val="0"/>
      <w:divBdr>
        <w:top w:val="none" w:sz="0" w:space="0" w:color="auto"/>
        <w:left w:val="none" w:sz="0" w:space="0" w:color="auto"/>
        <w:bottom w:val="none" w:sz="0" w:space="0" w:color="auto"/>
        <w:right w:val="none" w:sz="0" w:space="0" w:color="auto"/>
      </w:divBdr>
      <w:divsChild>
        <w:div w:id="1912695865">
          <w:marLeft w:val="0"/>
          <w:marRight w:val="0"/>
          <w:marTop w:val="0"/>
          <w:marBottom w:val="0"/>
          <w:divBdr>
            <w:top w:val="none" w:sz="0" w:space="0" w:color="auto"/>
            <w:left w:val="none" w:sz="0" w:space="0" w:color="auto"/>
            <w:bottom w:val="none" w:sz="0" w:space="0" w:color="auto"/>
            <w:right w:val="none" w:sz="0" w:space="0" w:color="auto"/>
          </w:divBdr>
          <w:divsChild>
            <w:div w:id="1698501303">
              <w:marLeft w:val="0"/>
              <w:marRight w:val="0"/>
              <w:marTop w:val="0"/>
              <w:marBottom w:val="0"/>
              <w:divBdr>
                <w:top w:val="none" w:sz="0" w:space="0" w:color="auto"/>
                <w:left w:val="none" w:sz="0" w:space="0" w:color="auto"/>
                <w:bottom w:val="none" w:sz="0" w:space="0" w:color="auto"/>
                <w:right w:val="none" w:sz="0" w:space="0" w:color="auto"/>
              </w:divBdr>
              <w:divsChild>
                <w:div w:id="1965185506">
                  <w:marLeft w:val="0"/>
                  <w:marRight w:val="0"/>
                  <w:marTop w:val="0"/>
                  <w:marBottom w:val="0"/>
                  <w:divBdr>
                    <w:top w:val="none" w:sz="0" w:space="0" w:color="auto"/>
                    <w:left w:val="none" w:sz="0" w:space="0" w:color="auto"/>
                    <w:bottom w:val="none" w:sz="0" w:space="0" w:color="auto"/>
                    <w:right w:val="none" w:sz="0" w:space="0" w:color="auto"/>
                  </w:divBdr>
                  <w:divsChild>
                    <w:div w:id="9599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28575">
      <w:bodyDiv w:val="1"/>
      <w:marLeft w:val="0"/>
      <w:marRight w:val="0"/>
      <w:marTop w:val="0"/>
      <w:marBottom w:val="0"/>
      <w:divBdr>
        <w:top w:val="none" w:sz="0" w:space="0" w:color="auto"/>
        <w:left w:val="none" w:sz="0" w:space="0" w:color="auto"/>
        <w:bottom w:val="none" w:sz="0" w:space="0" w:color="auto"/>
        <w:right w:val="none" w:sz="0" w:space="0" w:color="auto"/>
      </w:divBdr>
      <w:divsChild>
        <w:div w:id="16004240">
          <w:marLeft w:val="0"/>
          <w:marRight w:val="0"/>
          <w:marTop w:val="0"/>
          <w:marBottom w:val="0"/>
          <w:divBdr>
            <w:top w:val="none" w:sz="0" w:space="0" w:color="auto"/>
            <w:left w:val="none" w:sz="0" w:space="0" w:color="auto"/>
            <w:bottom w:val="none" w:sz="0" w:space="0" w:color="auto"/>
            <w:right w:val="none" w:sz="0" w:space="0" w:color="auto"/>
          </w:divBdr>
          <w:divsChild>
            <w:div w:id="928612344">
              <w:marLeft w:val="0"/>
              <w:marRight w:val="0"/>
              <w:marTop w:val="0"/>
              <w:marBottom w:val="0"/>
              <w:divBdr>
                <w:top w:val="none" w:sz="0" w:space="0" w:color="auto"/>
                <w:left w:val="none" w:sz="0" w:space="0" w:color="auto"/>
                <w:bottom w:val="none" w:sz="0" w:space="0" w:color="auto"/>
                <w:right w:val="none" w:sz="0" w:space="0" w:color="auto"/>
              </w:divBdr>
              <w:divsChild>
                <w:div w:id="1624968528">
                  <w:marLeft w:val="0"/>
                  <w:marRight w:val="0"/>
                  <w:marTop w:val="0"/>
                  <w:marBottom w:val="0"/>
                  <w:divBdr>
                    <w:top w:val="none" w:sz="0" w:space="0" w:color="auto"/>
                    <w:left w:val="none" w:sz="0" w:space="0" w:color="auto"/>
                    <w:bottom w:val="none" w:sz="0" w:space="0" w:color="auto"/>
                    <w:right w:val="none" w:sz="0" w:space="0" w:color="auto"/>
                  </w:divBdr>
                  <w:divsChild>
                    <w:div w:id="10040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A8F33-7493-4B93-BF7D-B157A033C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36</Pages>
  <Words>11833</Words>
  <Characters>65085</Characters>
  <Application>Microsoft Office Word</Application>
  <DocSecurity>0</DocSecurity>
  <Lines>542</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Sherwani</dc:creator>
  <cp:keywords/>
  <dc:description/>
  <cp:lastModifiedBy>Y. Ghiassi-Farrokhfal</cp:lastModifiedBy>
  <cp:revision>195</cp:revision>
  <dcterms:created xsi:type="dcterms:W3CDTF">2020-01-10T08:57:00Z</dcterms:created>
  <dcterms:modified xsi:type="dcterms:W3CDTF">2020-04-26T16:32:00Z</dcterms:modified>
</cp:coreProperties>
</file>